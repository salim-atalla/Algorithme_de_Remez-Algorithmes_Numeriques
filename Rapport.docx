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8FC6" w14:textId="54AE95C9" w:rsidR="00225594" w:rsidRDefault="00E73B43">
      <w:r>
        <w:rPr>
          <w:rFonts w:ascii="Adobe Myungjo Std M" w:eastAsia="Adobe Myungjo Std M" w:hAnsi="Adobe Myungjo Std M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033AC15" wp14:editId="6B1BA9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55725" cy="727075"/>
            <wp:effectExtent l="0" t="0" r="0" b="0"/>
            <wp:wrapTight wrapText="bothSides">
              <wp:wrapPolygon edited="0">
                <wp:start x="5463" y="0"/>
                <wp:lineTo x="5463" y="15846"/>
                <wp:lineTo x="6374" y="18110"/>
                <wp:lineTo x="0" y="18110"/>
                <wp:lineTo x="0" y="20940"/>
                <wp:lineTo x="21246" y="20940"/>
                <wp:lineTo x="21246" y="18110"/>
                <wp:lineTo x="14872" y="18110"/>
                <wp:lineTo x="16086" y="15846"/>
                <wp:lineTo x="15783" y="0"/>
                <wp:lineTo x="5463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5796" w14:textId="013404C2" w:rsidR="00E73B43" w:rsidRDefault="00E73B43"/>
    <w:p w14:paraId="6AE103A5" w14:textId="4644F56E" w:rsidR="00E73B43" w:rsidRDefault="00E73B43"/>
    <w:p w14:paraId="26D817D0" w14:textId="7C76DF00" w:rsidR="00E73B43" w:rsidRDefault="00E73B43"/>
    <w:p w14:paraId="77560A64" w14:textId="77777777" w:rsidR="00841316" w:rsidRDefault="00841316"/>
    <w:p w14:paraId="7DAB2A9D" w14:textId="6D731CC4" w:rsidR="00E73B43" w:rsidRDefault="00E73B43"/>
    <w:p w14:paraId="74238B07" w14:textId="12998741" w:rsidR="00E73B43" w:rsidRDefault="00E73B43"/>
    <w:p w14:paraId="732ACC0D" w14:textId="77777777" w:rsidR="00E73B43" w:rsidRDefault="00E73B43"/>
    <w:p w14:paraId="6704EDA7" w14:textId="726480E5" w:rsidR="00E73B43" w:rsidRDefault="00E73B43"/>
    <w:p w14:paraId="19953582" w14:textId="21BAABF1" w:rsidR="00E73B43" w:rsidRPr="00E73B43" w:rsidRDefault="00E73B43" w:rsidP="00E73B43">
      <w:pPr>
        <w:jc w:val="center"/>
        <w:rPr>
          <w:rFonts w:ascii="Adobe Myungjo Std M" w:eastAsia="Adobe Myungjo Std M" w:hAnsi="Adobe Myungjo Std M"/>
          <w:b/>
          <w:bCs/>
          <w:i/>
          <w:iCs/>
          <w:sz w:val="24"/>
          <w:szCs w:val="24"/>
        </w:rPr>
      </w:pPr>
      <w:r w:rsidRPr="00E73B43">
        <w:rPr>
          <w:rFonts w:ascii="Adobe Myungjo Std M" w:eastAsia="Adobe Myungjo Std M" w:hAnsi="Adobe Myungjo Std M"/>
          <w:b/>
          <w:bCs/>
          <w:i/>
          <w:iCs/>
          <w:sz w:val="24"/>
          <w:szCs w:val="24"/>
        </w:rPr>
        <w:t>L2 X22I050</w:t>
      </w:r>
    </w:p>
    <w:p w14:paraId="00E825F1" w14:textId="0D64AA1C" w:rsidR="00E73B43" w:rsidRDefault="00E73B43" w:rsidP="00E73B43">
      <w:pPr>
        <w:jc w:val="center"/>
        <w:rPr>
          <w:rFonts w:ascii="Adobe Myungjo Std M" w:eastAsia="Adobe Myungjo Std M" w:hAnsi="Adobe Myungjo Std M"/>
          <w:i/>
          <w:iCs/>
          <w:sz w:val="44"/>
          <w:szCs w:val="44"/>
        </w:rPr>
      </w:pPr>
      <w:r w:rsidRPr="00E73B43">
        <w:rPr>
          <w:rFonts w:ascii="Adobe Myungjo Std M" w:eastAsia="Adobe Myungjo Std M" w:hAnsi="Adobe Myungjo Std M"/>
          <w:i/>
          <w:iCs/>
          <w:sz w:val="44"/>
          <w:szCs w:val="44"/>
        </w:rPr>
        <w:t>Algorithmique num</w:t>
      </w:r>
      <w:r w:rsidRPr="00E73B43">
        <w:rPr>
          <w:rFonts w:ascii="Cambria" w:eastAsia="Adobe Myungjo Std M" w:hAnsi="Cambria" w:cs="Cambria"/>
          <w:i/>
          <w:iCs/>
          <w:sz w:val="44"/>
          <w:szCs w:val="44"/>
        </w:rPr>
        <w:t>é</w:t>
      </w:r>
      <w:r w:rsidRPr="00E73B43">
        <w:rPr>
          <w:rFonts w:ascii="Adobe Myungjo Std M" w:eastAsia="Adobe Myungjo Std M" w:hAnsi="Adobe Myungjo Std M"/>
          <w:i/>
          <w:iCs/>
          <w:sz w:val="44"/>
          <w:szCs w:val="44"/>
        </w:rPr>
        <w:t>rique</w:t>
      </w:r>
    </w:p>
    <w:p w14:paraId="69DEB32F" w14:textId="77777777" w:rsidR="0061295C" w:rsidRDefault="0061295C" w:rsidP="00E73B43">
      <w:pPr>
        <w:jc w:val="center"/>
        <w:rPr>
          <w:rFonts w:ascii="Adobe Myungjo Std M" w:eastAsia="Adobe Myungjo Std M" w:hAnsi="Adobe Myungjo Std M"/>
          <w:i/>
          <w:iCs/>
          <w:sz w:val="44"/>
          <w:szCs w:val="44"/>
        </w:rPr>
      </w:pPr>
    </w:p>
    <w:p w14:paraId="2B325FBE" w14:textId="77777777" w:rsidR="00490478" w:rsidRPr="001F7739" w:rsidRDefault="00490478" w:rsidP="00490478">
      <w:pPr>
        <w:jc w:val="center"/>
        <w:rPr>
          <w:rFonts w:ascii="Adobe Myungjo Std M" w:eastAsia="Adobe Myungjo Std M" w:hAnsi="Adobe Myungjo Std M"/>
          <w:i/>
          <w:iCs/>
          <w:sz w:val="56"/>
          <w:szCs w:val="56"/>
        </w:rPr>
      </w:pPr>
      <w:r w:rsidRPr="001F7739">
        <w:rPr>
          <w:rFonts w:ascii="Adobe Myungjo Std M" w:eastAsia="Adobe Myungjo Std M" w:hAnsi="Adobe Myungjo Std M"/>
          <w:i/>
          <w:iCs/>
          <w:sz w:val="56"/>
          <w:szCs w:val="56"/>
        </w:rPr>
        <w:t>Projet</w:t>
      </w:r>
    </w:p>
    <w:p w14:paraId="36132851" w14:textId="10F8932A" w:rsidR="00E73B43" w:rsidRPr="001F7739" w:rsidRDefault="0061295C" w:rsidP="00490478">
      <w:pPr>
        <w:jc w:val="center"/>
        <w:rPr>
          <w:rFonts w:ascii="Adobe Myungjo Std M" w:eastAsia="Adobe Myungjo Std M" w:hAnsi="Adobe Myungjo Std M"/>
        </w:rPr>
      </w:pPr>
      <w:r w:rsidRPr="001F7739">
        <w:rPr>
          <w:rFonts w:ascii="Adobe Myungjo Std M" w:eastAsia="Adobe Myungjo Std M" w:hAnsi="Adobe Myungjo Std M"/>
          <w:i/>
          <w:iCs/>
        </w:rPr>
        <w:t>2020</w:t>
      </w:r>
      <w:r w:rsidR="00630583" w:rsidRPr="001F7739">
        <w:rPr>
          <w:rFonts w:ascii="Adobe Myungjo Std M" w:eastAsia="Adobe Myungjo Std M" w:hAnsi="Adobe Myungjo Std M"/>
          <w:i/>
          <w:iCs/>
        </w:rPr>
        <w:t>_</w:t>
      </w:r>
      <w:r w:rsidRPr="001F7739">
        <w:rPr>
          <w:rFonts w:ascii="Adobe Myungjo Std M" w:eastAsia="Adobe Myungjo Std M" w:hAnsi="Adobe Myungjo Std M"/>
          <w:i/>
          <w:iCs/>
        </w:rPr>
        <w:t>2021</w:t>
      </w:r>
    </w:p>
    <w:p w14:paraId="185FC97E" w14:textId="411E96A2" w:rsidR="00E73B43" w:rsidRDefault="00E73B43" w:rsidP="00E73B43">
      <w:pPr>
        <w:rPr>
          <w:rFonts w:ascii="Adobe Myungjo Std M" w:eastAsia="Adobe Myungjo Std M" w:hAnsi="Adobe Myungjo Std M"/>
          <w:sz w:val="44"/>
          <w:szCs w:val="44"/>
        </w:rPr>
      </w:pPr>
    </w:p>
    <w:p w14:paraId="051312B5" w14:textId="2A3E9EFE" w:rsidR="00E73B43" w:rsidRDefault="00E73B43" w:rsidP="00E73B43">
      <w:pPr>
        <w:rPr>
          <w:rFonts w:ascii="Adobe Myungjo Std M" w:eastAsia="Adobe Myungjo Std M" w:hAnsi="Adobe Myungjo Std M"/>
          <w:sz w:val="44"/>
          <w:szCs w:val="44"/>
        </w:rPr>
      </w:pPr>
    </w:p>
    <w:p w14:paraId="116C2291" w14:textId="77777777" w:rsidR="00841316" w:rsidRDefault="00841316" w:rsidP="00E73B43">
      <w:pPr>
        <w:rPr>
          <w:rFonts w:ascii="Adobe Myungjo Std M" w:eastAsia="Adobe Myungjo Std M" w:hAnsi="Adobe Myungjo Std M"/>
          <w:sz w:val="44"/>
          <w:szCs w:val="44"/>
        </w:rPr>
      </w:pPr>
    </w:p>
    <w:p w14:paraId="3098AA84" w14:textId="2414E1A1" w:rsidR="00E73B43" w:rsidRDefault="00E73B43" w:rsidP="00E73B43">
      <w:pPr>
        <w:rPr>
          <w:rFonts w:ascii="Adobe Myungjo Std M" w:eastAsia="Adobe Myungjo Std M" w:hAnsi="Adobe Myungjo Std M"/>
          <w:sz w:val="44"/>
          <w:szCs w:val="44"/>
        </w:rPr>
      </w:pPr>
      <w:r>
        <w:rPr>
          <w:rFonts w:ascii="Adobe Myungjo Std M" w:eastAsia="Adobe Myungjo Std M" w:hAnsi="Adobe Myungjo Std M"/>
          <w:sz w:val="44"/>
          <w:szCs w:val="44"/>
        </w:rPr>
        <w:t>____________________________</w:t>
      </w:r>
      <w:r w:rsidR="00E17645">
        <w:rPr>
          <w:rFonts w:ascii="Adobe Myungjo Std M" w:eastAsia="Adobe Myungjo Std M" w:hAnsi="Adobe Myungjo Std M"/>
          <w:sz w:val="44"/>
          <w:szCs w:val="44"/>
        </w:rPr>
        <w:t>_____________</w:t>
      </w:r>
    </w:p>
    <w:p w14:paraId="3E721287" w14:textId="076F4A29" w:rsidR="00E73B43" w:rsidRDefault="00E73B43" w:rsidP="00E73B43">
      <w:pPr>
        <w:rPr>
          <w:ins w:id="0" w:author="Salim ATALLA" w:date="2021-03-12T20:02:00Z"/>
          <w:rFonts w:ascii="Agency FB" w:eastAsia="Adobe Kaiti Std R" w:hAnsi="Agency FB"/>
          <w:sz w:val="40"/>
          <w:szCs w:val="40"/>
        </w:rPr>
      </w:pPr>
      <w:r w:rsidRPr="008D207F">
        <w:rPr>
          <w:rFonts w:ascii="Agency FB" w:eastAsia="Adobe Kaiti Std R" w:hAnsi="Agency FB"/>
          <w:sz w:val="40"/>
          <w:szCs w:val="40"/>
        </w:rPr>
        <w:t>ATALLA Salim</w:t>
      </w:r>
    </w:p>
    <w:p w14:paraId="537CAC82" w14:textId="127508A7" w:rsidR="005061F2" w:rsidDel="00F343B0" w:rsidRDefault="005061F2" w:rsidP="00E73B43">
      <w:pPr>
        <w:rPr>
          <w:del w:id="1" w:author="Salim ATALLA" w:date="2021-03-12T20:12:00Z"/>
          <w:rFonts w:ascii="Agency FB" w:eastAsia="Adobe Kaiti Std R" w:hAnsi="Agency FB"/>
          <w:sz w:val="40"/>
          <w:szCs w:val="40"/>
        </w:rPr>
      </w:pPr>
    </w:p>
    <w:p w14:paraId="0ED12182" w14:textId="6FDD63B6" w:rsidR="001F7739" w:rsidRPr="008D207F" w:rsidDel="00F343B0" w:rsidRDefault="001F7739" w:rsidP="001F7739">
      <w:pPr>
        <w:rPr>
          <w:del w:id="2" w:author="Salim ATALLA" w:date="2021-03-12T20:12:00Z"/>
          <w:rFonts w:ascii="Agency FB" w:eastAsia="Adobe Kaiti Std R" w:hAnsi="Agency FB"/>
          <w:sz w:val="40"/>
          <w:szCs w:val="40"/>
        </w:rPr>
      </w:pPr>
      <w:del w:id="3" w:author="Salim ATALLA" w:date="2021-03-12T20:12:00Z">
        <w:r w:rsidDel="00F343B0">
          <w:rPr>
            <w:rFonts w:ascii="Agency FB" w:eastAsia="Adobe Kaiti Std R" w:hAnsi="Agency FB"/>
            <w:sz w:val="40"/>
            <w:szCs w:val="40"/>
          </w:rPr>
          <w:delText>BA GUBAIR Zakarya</w:delText>
        </w:r>
      </w:del>
    </w:p>
    <w:p w14:paraId="109D5536" w14:textId="2AA6C9B4" w:rsidR="00E73B43" w:rsidRDefault="00B772AD" w:rsidP="00E73B43">
      <w:pPr>
        <w:rPr>
          <w:ins w:id="4" w:author="Salim ATALLA" w:date="2021-03-12T20:12:00Z"/>
          <w:rFonts w:ascii="Agency FB" w:eastAsia="Adobe Kaiti Std R" w:hAnsi="Agency FB"/>
          <w:sz w:val="40"/>
          <w:szCs w:val="40"/>
        </w:rPr>
      </w:pPr>
      <w:r w:rsidRPr="008D207F">
        <w:rPr>
          <w:rFonts w:ascii="Agency FB" w:eastAsia="Adobe Kaiti Std R" w:hAnsi="Agency FB"/>
          <w:sz w:val="40"/>
          <w:szCs w:val="40"/>
        </w:rPr>
        <w:t>L2 – Informatique_</w:t>
      </w:r>
      <w:r w:rsidR="00E73B43" w:rsidRPr="008D207F">
        <w:rPr>
          <w:rFonts w:ascii="Agency FB" w:eastAsia="Adobe Kaiti Std R" w:hAnsi="Agency FB"/>
          <w:sz w:val="40"/>
          <w:szCs w:val="40"/>
        </w:rPr>
        <w:t>Groupe</w:t>
      </w:r>
      <w:r w:rsidR="001F7739">
        <w:rPr>
          <w:rFonts w:ascii="Agency FB" w:eastAsia="Adobe Kaiti Std R" w:hAnsi="Agency FB"/>
          <w:sz w:val="40"/>
          <w:szCs w:val="40"/>
        </w:rPr>
        <w:t>_</w:t>
      </w:r>
      <w:r w:rsidR="00E73B43" w:rsidRPr="008D207F">
        <w:rPr>
          <w:rFonts w:ascii="Agency FB" w:eastAsia="Adobe Kaiti Std R" w:hAnsi="Agency FB"/>
          <w:sz w:val="40"/>
          <w:szCs w:val="40"/>
        </w:rPr>
        <w:t>485</w:t>
      </w:r>
      <w:ins w:id="5" w:author="Salim ATALLA" w:date="2021-03-12T20:14:00Z">
        <w:r w:rsidR="0085290A">
          <w:rPr>
            <w:rFonts w:ascii="Agency FB" w:eastAsia="Adobe Kaiti Std R" w:hAnsi="Agency FB"/>
            <w:sz w:val="40"/>
            <w:szCs w:val="40"/>
          </w:rPr>
          <w:t>k</w:t>
        </w:r>
      </w:ins>
    </w:p>
    <w:p w14:paraId="16504CD1" w14:textId="219FA321" w:rsidR="00F343B0" w:rsidRDefault="00F343B0" w:rsidP="00E73B43">
      <w:pPr>
        <w:rPr>
          <w:ins w:id="6" w:author="Salim ATALLA" w:date="2021-03-12T20:12:00Z"/>
          <w:rFonts w:ascii="Agency FB" w:eastAsia="Adobe Kaiti Std R" w:hAnsi="Agency FB"/>
          <w:sz w:val="40"/>
          <w:szCs w:val="40"/>
        </w:rPr>
      </w:pPr>
    </w:p>
    <w:p w14:paraId="0441DB1F" w14:textId="77777777" w:rsidR="00F343B0" w:rsidRPr="008D207F" w:rsidRDefault="00F343B0" w:rsidP="00E73B43">
      <w:pPr>
        <w:rPr>
          <w:rFonts w:ascii="Agency FB" w:eastAsia="Adobe Kaiti Std R" w:hAnsi="Agency FB"/>
          <w:sz w:val="40"/>
          <w:szCs w:val="40"/>
        </w:rPr>
      </w:pPr>
    </w:p>
    <w:p w14:paraId="5D4FA174" w14:textId="6514C8C1" w:rsidR="00B006C9" w:rsidRDefault="00B006C9" w:rsidP="00B04F21">
      <w:pPr>
        <w:tabs>
          <w:tab w:val="left" w:pos="9072"/>
        </w:tabs>
        <w:rPr>
          <w:rStyle w:val="Rfrencelgre"/>
          <w:rFonts w:asciiTheme="majorBidi" w:hAnsiTheme="majorBidi" w:cstheme="majorBidi"/>
          <w:smallCaps w:val="0"/>
          <w:color w:val="auto"/>
          <w:spacing w:val="5"/>
        </w:rPr>
      </w:pPr>
    </w:p>
    <w:p w14:paraId="696680D5" w14:textId="1C695ABA" w:rsidR="004B7F7B" w:rsidRDefault="004B7F7B" w:rsidP="00B04F21">
      <w:pPr>
        <w:tabs>
          <w:tab w:val="left" w:pos="9072"/>
        </w:tabs>
        <w:rPr>
          <w:rStyle w:val="Rfrencelgre"/>
          <w:rFonts w:asciiTheme="majorBidi" w:hAnsiTheme="majorBidi" w:cstheme="majorBidi"/>
          <w:smallCaps w:val="0"/>
          <w:color w:val="auto"/>
          <w:spacing w:val="5"/>
        </w:rPr>
      </w:pPr>
    </w:p>
    <w:p w14:paraId="10CA41E7" w14:textId="3A4EF477" w:rsidR="004B7F7B" w:rsidDel="001E78E5" w:rsidRDefault="004B7F7B" w:rsidP="00B04F21">
      <w:pPr>
        <w:tabs>
          <w:tab w:val="left" w:pos="9072"/>
        </w:tabs>
        <w:rPr>
          <w:del w:id="7" w:author="Salim ATALLA" w:date="2021-03-10T20:27:00Z"/>
          <w:rStyle w:val="Rfrencelgre"/>
          <w:rFonts w:asciiTheme="majorBidi" w:hAnsiTheme="majorBidi" w:cstheme="majorBidi"/>
          <w:smallCaps w:val="0"/>
          <w:color w:val="auto"/>
          <w:spacing w:val="5"/>
        </w:rPr>
      </w:pPr>
    </w:p>
    <w:p w14:paraId="0F48AA07" w14:textId="71AF9473" w:rsidR="0081069A" w:rsidRDefault="0081069A" w:rsidP="00512EC6">
      <w:pPr>
        <w:rPr>
          <w:ins w:id="8" w:author="Salim ATALLA" w:date="2021-03-11T19:23:00Z"/>
          <w:rFonts w:ascii="High Tower Text" w:hAnsi="High Tower Text" w:cs="Arabic Typesetting"/>
        </w:rPr>
      </w:pPr>
    </w:p>
    <w:p w14:paraId="77DEEBAC" w14:textId="3E0414E7" w:rsidR="0081069A" w:rsidRDefault="0081069A" w:rsidP="00512EC6">
      <w:pPr>
        <w:rPr>
          <w:ins w:id="9" w:author="Salim ATALLA" w:date="2021-03-11T19:23:00Z"/>
          <w:rFonts w:ascii="High Tower Text" w:hAnsi="High Tower Text" w:cs="Arabic Typesetting"/>
        </w:rPr>
      </w:pPr>
    </w:p>
    <w:p w14:paraId="4DA66545" w14:textId="77777777" w:rsidR="0081069A" w:rsidRDefault="0081069A" w:rsidP="00512EC6">
      <w:pPr>
        <w:rPr>
          <w:ins w:id="10" w:author="Salim ATALLA" w:date="2021-03-11T19:16:00Z"/>
          <w:rFonts w:ascii="High Tower Text" w:hAnsi="High Tower Text" w:cs="Arabic Typesetting"/>
        </w:rPr>
      </w:pPr>
    </w:p>
    <w:p w14:paraId="440CE4D1" w14:textId="1F3D9835" w:rsidR="00512EC6" w:rsidRPr="001D1FD5" w:rsidRDefault="00F57080">
      <w:pPr>
        <w:pStyle w:val="Titre2"/>
        <w:rPr>
          <w:ins w:id="11" w:author="Salim ATALLA" w:date="2021-03-11T19:20:00Z"/>
          <w:rFonts w:ascii="High Tower Text" w:hAnsi="High Tower Text"/>
          <w:sz w:val="28"/>
          <w:szCs w:val="28"/>
          <w:rPrChange w:id="12" w:author="Salim ATALLA" w:date="2021-03-11T19:22:00Z">
            <w:rPr>
              <w:ins w:id="13" w:author="Salim ATALLA" w:date="2021-03-11T19:20:00Z"/>
            </w:rPr>
          </w:rPrChange>
        </w:rPr>
        <w:pPrChange w:id="14" w:author="Salim ATALLA" w:date="2021-03-11T19:21:00Z">
          <w:pPr/>
        </w:pPrChange>
      </w:pPr>
      <w:ins w:id="15" w:author="Salim ATALLA" w:date="2021-03-11T19:21:00Z">
        <w:r w:rsidRPr="001D1FD5">
          <w:rPr>
            <w:rFonts w:ascii="High Tower Text" w:hAnsi="High Tower Text"/>
            <w:sz w:val="28"/>
            <w:szCs w:val="28"/>
            <w:rPrChange w:id="16" w:author="Salim ATALLA" w:date="2021-03-11T19:22:00Z">
              <w:rPr/>
            </w:rPrChange>
          </w:rPr>
          <w:t>Algorithme de Remez :</w:t>
        </w:r>
      </w:ins>
    </w:p>
    <w:p w14:paraId="6DF8B70A" w14:textId="77777777" w:rsidR="001D1FD5" w:rsidRDefault="001D1FD5" w:rsidP="00512EC6">
      <w:pPr>
        <w:rPr>
          <w:ins w:id="17" w:author="Salim ATALLA" w:date="2021-03-11T19:20:00Z"/>
          <w:rFonts w:ascii="High Tower Text" w:hAnsi="High Tower Text" w:cs="Arabic Typesetting"/>
        </w:rPr>
      </w:pPr>
    </w:p>
    <w:p w14:paraId="22FBC9A9" w14:textId="77777777" w:rsidR="00E23F9B" w:rsidRDefault="00E23F9B" w:rsidP="00512EC6">
      <w:pPr>
        <w:rPr>
          <w:ins w:id="18" w:author="Salim ATALLA" w:date="2021-03-11T19:16:00Z"/>
          <w:rFonts w:ascii="High Tower Text" w:hAnsi="High Tower Text" w:cs="Arabic Typesetting"/>
        </w:rPr>
      </w:pPr>
    </w:p>
    <w:p w14:paraId="331F2B26" w14:textId="2209B1AF" w:rsidR="00512EC6" w:rsidRDefault="00512EC6" w:rsidP="00512EC6">
      <w:pPr>
        <w:rPr>
          <w:ins w:id="19" w:author="Salim ATALLA" w:date="2021-03-11T19:22:00Z"/>
          <w:rFonts w:ascii="High Tower Text" w:hAnsi="High Tower Text" w:cs="Arabic Typesetting"/>
        </w:rPr>
      </w:pPr>
      <w:ins w:id="20" w:author="Salim ATALLA" w:date="2021-03-11T19:16:00Z">
        <w:r>
          <w:rPr>
            <w:rFonts w:ascii="High Tower Text" w:hAnsi="High Tower Text" w:cs="Arabic Typesetting"/>
          </w:rPr>
          <w:t>Le but de ce projet est de déterminer l’approximation du polynôme donnée par la méthode de Remez en plusieurs étapes :</w:t>
        </w:r>
      </w:ins>
    </w:p>
    <w:p w14:paraId="68F248F5" w14:textId="77777777" w:rsidR="00A12DBB" w:rsidRDefault="00A12DBB" w:rsidP="00512EC6">
      <w:pPr>
        <w:rPr>
          <w:ins w:id="21" w:author="Salim ATALLA" w:date="2021-03-11T19:16:00Z"/>
          <w:rFonts w:ascii="High Tower Text" w:hAnsi="High Tower Text" w:cs="Arabic Typesetting"/>
        </w:rPr>
      </w:pPr>
    </w:p>
    <w:p w14:paraId="4DC72F4A" w14:textId="77777777" w:rsidR="00512EC6" w:rsidRDefault="00512EC6" w:rsidP="00512EC6">
      <w:pPr>
        <w:pStyle w:val="Paragraphedeliste"/>
        <w:numPr>
          <w:ilvl w:val="0"/>
          <w:numId w:val="7"/>
        </w:numPr>
        <w:rPr>
          <w:ins w:id="22" w:author="Salim ATALLA" w:date="2021-03-11T19:16:00Z"/>
          <w:rFonts w:ascii="High Tower Text" w:hAnsi="High Tower Text" w:cs="Arabic Typesetting"/>
        </w:rPr>
      </w:pPr>
      <w:ins w:id="23" w:author="Salim ATALLA" w:date="2021-03-11T19:16:00Z">
        <w:r>
          <w:rPr>
            <w:rFonts w:ascii="High Tower Text" w:hAnsi="High Tower Text" w:cs="Arabic Typesetting"/>
          </w:rPr>
          <w:t>On choisit des points de départ dans un intervalle donné.</w:t>
        </w:r>
      </w:ins>
    </w:p>
    <w:p w14:paraId="6D6E0598" w14:textId="3B1471DE" w:rsidR="00512EC6" w:rsidRDefault="00512EC6" w:rsidP="00512EC6">
      <w:pPr>
        <w:pStyle w:val="Paragraphedeliste"/>
        <w:numPr>
          <w:ilvl w:val="0"/>
          <w:numId w:val="7"/>
        </w:numPr>
        <w:rPr>
          <w:ins w:id="24" w:author="Salim ATALLA" w:date="2021-03-11T19:16:00Z"/>
          <w:rFonts w:ascii="High Tower Text" w:hAnsi="High Tower Text" w:cs="Arabic Typesetting"/>
        </w:rPr>
      </w:pPr>
      <w:ins w:id="25" w:author="Salim ATALLA" w:date="2021-03-11T19:16:00Z">
        <w:r>
          <w:rPr>
            <w:rFonts w:ascii="High Tower Text" w:hAnsi="High Tower Text" w:cs="Arabic Typesetting"/>
          </w:rPr>
          <w:t>Après avoir choisir ces points on considère qu’entre chaque deux points</w:t>
        </w:r>
      </w:ins>
      <w:ins w:id="26" w:author="Salim ATALLA" w:date="2021-03-11T20:37:00Z">
        <w:r w:rsidR="00B33B04">
          <w:rPr>
            <w:rFonts w:ascii="High Tower Text" w:hAnsi="High Tower Text" w:cs="Arabic Typesetting"/>
          </w:rPr>
          <w:t xml:space="preserve"> de cet intervalle</w:t>
        </w:r>
      </w:ins>
      <w:ins w:id="27" w:author="Salim ATALLA" w:date="2021-03-11T19:16:00Z">
        <w:r>
          <w:rPr>
            <w:rFonts w:ascii="High Tower Text" w:hAnsi="High Tower Text" w:cs="Arabic Typesetting"/>
          </w:rPr>
          <w:t xml:space="preserve"> on a un sous</w:t>
        </w:r>
        <w:r w:rsidRPr="00B33B04">
          <w:rPr>
            <w:rFonts w:ascii="Adobe Devanagari" w:hAnsi="Adobe Devanagari" w:cs="Adobe Devanagari"/>
            <w:rPrChange w:id="28" w:author="Salim ATALLA" w:date="2021-03-11T20:37:00Z">
              <w:rPr>
                <w:rFonts w:ascii="High Tower Text" w:hAnsi="High Tower Text" w:cs="Arabic Typesetting"/>
              </w:rPr>
            </w:rPrChange>
          </w:rPr>
          <w:t>-</w:t>
        </w:r>
        <w:r>
          <w:rPr>
            <w:rFonts w:ascii="High Tower Text" w:hAnsi="High Tower Text" w:cs="Arabic Typesetting"/>
          </w:rPr>
          <w:t>intervalle et on détermine le maximum de ces intervalles pour la fonction f donnée.</w:t>
        </w:r>
      </w:ins>
    </w:p>
    <w:p w14:paraId="30D97EA6" w14:textId="77777777" w:rsidR="00512EC6" w:rsidRDefault="00512EC6" w:rsidP="00512EC6">
      <w:pPr>
        <w:pStyle w:val="Paragraphedeliste"/>
        <w:numPr>
          <w:ilvl w:val="0"/>
          <w:numId w:val="7"/>
        </w:numPr>
        <w:rPr>
          <w:ins w:id="29" w:author="Salim ATALLA" w:date="2021-03-11T19:16:00Z"/>
          <w:rFonts w:ascii="High Tower Text" w:hAnsi="High Tower Text" w:cs="Arabic Typesetting"/>
        </w:rPr>
      </w:pPr>
      <w:ins w:id="30" w:author="Salim ATALLA" w:date="2021-03-11T19:16:00Z">
        <w:r>
          <w:rPr>
            <w:rFonts w:ascii="High Tower Text" w:hAnsi="High Tower Text" w:cs="Arabic Typesetting"/>
          </w:rPr>
          <w:t>Ensuite, on créer la matrice A de la forme (E</w:t>
        </w:r>
        <w:r w:rsidRPr="003A1E08">
          <w:rPr>
            <w:rFonts w:ascii="Adobe Devanagari" w:hAnsi="Adobe Devanagari" w:cs="Adobe Devanagari"/>
          </w:rPr>
          <w:t>1</w:t>
        </w:r>
        <w:r>
          <w:rPr>
            <w:rFonts w:ascii="High Tower Text" w:hAnsi="High Tower Text" w:cs="Arabic Typesetting"/>
          </w:rPr>
          <w:t>), et le vecteur de droite.</w:t>
        </w:r>
      </w:ins>
    </w:p>
    <w:p w14:paraId="1B305D88" w14:textId="77777777" w:rsidR="00881F37" w:rsidRDefault="00512EC6" w:rsidP="00881F37">
      <w:pPr>
        <w:pStyle w:val="Paragraphedeliste"/>
        <w:numPr>
          <w:ilvl w:val="0"/>
          <w:numId w:val="7"/>
        </w:numPr>
        <w:rPr>
          <w:ins w:id="31" w:author="Salim ATALLA" w:date="2021-03-11T19:17:00Z"/>
          <w:rFonts w:ascii="High Tower Text" w:hAnsi="High Tower Text" w:cs="Arabic Typesetting"/>
        </w:rPr>
      </w:pPr>
      <w:ins w:id="32" w:author="Salim ATALLA" w:date="2021-03-11T19:16:00Z">
        <w:r>
          <w:rPr>
            <w:rFonts w:ascii="High Tower Text" w:hAnsi="High Tower Text" w:cs="Arabic Typesetting"/>
          </w:rPr>
          <w:t>On aura des matrices de la forme (A z = b), où A c’est la matrice de (E</w:t>
        </w:r>
        <w:r w:rsidRPr="003A1E08">
          <w:rPr>
            <w:rFonts w:ascii="Adobe Devanagari" w:hAnsi="Adobe Devanagari" w:cs="Adobe Devanagari"/>
          </w:rPr>
          <w:t>1</w:t>
        </w:r>
        <w:r>
          <w:rPr>
            <w:rFonts w:ascii="High Tower Text" w:hAnsi="High Tower Text" w:cs="Arabic Typesetting"/>
          </w:rPr>
          <w:t>), et b le vecteur de droite, ensuite, on va déterminer le vecteur z qui représente les coefficients du polynôme</w:t>
        </w:r>
      </w:ins>
      <w:ins w:id="33" w:author="Salim ATALLA" w:date="2021-03-11T19:17:00Z">
        <w:r w:rsidR="00881F37">
          <w:rPr>
            <w:rFonts w:ascii="High Tower Text" w:hAnsi="High Tower Text" w:cs="Arabic Typesetting"/>
          </w:rPr>
          <w:t> !</w:t>
        </w:r>
      </w:ins>
    </w:p>
    <w:p w14:paraId="7C2D8B26" w14:textId="27C1DFED" w:rsidR="00512EC6" w:rsidRDefault="006A76A5" w:rsidP="00881F37">
      <w:pPr>
        <w:pStyle w:val="Paragraphedeliste"/>
        <w:numPr>
          <w:ilvl w:val="0"/>
          <w:numId w:val="7"/>
        </w:numPr>
        <w:rPr>
          <w:ins w:id="34" w:author="Salim ATALLA" w:date="2021-03-11T19:23:00Z"/>
          <w:rFonts w:ascii="High Tower Text" w:hAnsi="High Tower Text" w:cs="Arabic Typesetting"/>
        </w:rPr>
      </w:pPr>
      <w:ins w:id="35" w:author="Salim ATALLA" w:date="2021-03-11T20:39:00Z">
        <w:r>
          <w:rPr>
            <w:rFonts w:ascii="High Tower Text" w:hAnsi="High Tower Text" w:cs="Arabic Typesetting"/>
          </w:rPr>
          <w:t>En fin,</w:t>
        </w:r>
      </w:ins>
      <w:ins w:id="36" w:author="Salim ATALLA" w:date="2021-03-11T19:16:00Z">
        <w:r w:rsidR="00512EC6" w:rsidRPr="00881F37">
          <w:rPr>
            <w:rFonts w:ascii="High Tower Text" w:hAnsi="High Tower Text" w:cs="Arabic Typesetting"/>
            <w:rPrChange w:id="37" w:author="Salim ATALLA" w:date="2021-03-11T19:16:00Z">
              <w:rPr/>
            </w:rPrChange>
          </w:rPr>
          <w:t xml:space="preserve"> pour trouver z on utilise la méthode de pivot de gauss pour résoudre le système linéaire</w:t>
        </w:r>
      </w:ins>
      <w:ins w:id="38" w:author="Salim ATALLA" w:date="2021-03-11T19:17:00Z">
        <w:r w:rsidR="00BC6FF6">
          <w:rPr>
            <w:rFonts w:ascii="High Tower Text" w:hAnsi="High Tower Text" w:cs="Arabic Typesetting"/>
          </w:rPr>
          <w:t xml:space="preserve"> pour obtenir les coefficients qui se détermine</w:t>
        </w:r>
      </w:ins>
      <w:ins w:id="39" w:author="Salim ATALLA" w:date="2021-03-11T20:36:00Z">
        <w:r w:rsidR="00EF02F1">
          <w:rPr>
            <w:rFonts w:ascii="High Tower Text" w:hAnsi="High Tower Text" w:cs="Arabic Typesetting"/>
          </w:rPr>
          <w:t>nt</w:t>
        </w:r>
      </w:ins>
      <w:ins w:id="40" w:author="Salim ATALLA" w:date="2021-03-11T19:17:00Z">
        <w:r w:rsidR="00BC6FF6">
          <w:rPr>
            <w:rFonts w:ascii="High Tower Text" w:hAnsi="High Tower Text" w:cs="Arabic Typesetting"/>
          </w:rPr>
          <w:t xml:space="preserve"> ce polynôme.</w:t>
        </w:r>
      </w:ins>
    </w:p>
    <w:p w14:paraId="3DCABF35" w14:textId="3058EC00" w:rsidR="00E23F9B" w:rsidRDefault="00E23F9B" w:rsidP="00E23F9B">
      <w:pPr>
        <w:rPr>
          <w:ins w:id="41" w:author="Salim ATALLA" w:date="2021-03-11T19:23:00Z"/>
          <w:rFonts w:ascii="High Tower Text" w:hAnsi="High Tower Text" w:cs="Arabic Typesetting"/>
        </w:rPr>
      </w:pPr>
    </w:p>
    <w:p w14:paraId="5E6286C7" w14:textId="77777777" w:rsidR="00E23F9B" w:rsidRDefault="00E23F9B" w:rsidP="00E23F9B">
      <w:pPr>
        <w:rPr>
          <w:ins w:id="42" w:author="Salim ATALLA" w:date="2021-03-11T19:23:00Z"/>
          <w:rFonts w:ascii="High Tower Text" w:hAnsi="High Tower Text" w:cs="Arabic Typesetting"/>
        </w:rPr>
      </w:pPr>
    </w:p>
    <w:p w14:paraId="7EACA7E4" w14:textId="57643E89" w:rsidR="0081069A" w:rsidRDefault="0081069A" w:rsidP="00E23F9B">
      <w:pPr>
        <w:rPr>
          <w:ins w:id="43" w:author="Salim ATALLA" w:date="2021-03-11T19:25:00Z"/>
          <w:rFonts w:ascii="High Tower Text" w:hAnsi="High Tower Text" w:cs="Arabic Typesetting"/>
        </w:rPr>
      </w:pPr>
    </w:p>
    <w:p w14:paraId="3BBFE85C" w14:textId="4C41DC0D" w:rsidR="009E2BEA" w:rsidRDefault="009E2BEA" w:rsidP="00E23F9B">
      <w:pPr>
        <w:rPr>
          <w:ins w:id="44" w:author="Salim ATALLA" w:date="2021-03-11T19:25:00Z"/>
          <w:rFonts w:ascii="High Tower Text" w:hAnsi="High Tower Text" w:cs="Arabic Typesetting"/>
        </w:rPr>
      </w:pPr>
    </w:p>
    <w:p w14:paraId="15A3B545" w14:textId="77777777" w:rsidR="009E2BEA" w:rsidRDefault="009E2BEA" w:rsidP="00E23F9B">
      <w:pPr>
        <w:rPr>
          <w:ins w:id="45" w:author="Salim ATALLA" w:date="2021-03-11T19:23:00Z"/>
          <w:rFonts w:ascii="High Tower Text" w:hAnsi="High Tower Text" w:cs="Arabic Typesetting"/>
        </w:rPr>
      </w:pPr>
    </w:p>
    <w:p w14:paraId="78206A1A" w14:textId="7F0BAC09" w:rsidR="00E23F9B" w:rsidRPr="00E23F9B" w:rsidRDefault="00E23F9B">
      <w:pPr>
        <w:rPr>
          <w:ins w:id="46" w:author="Salim ATALLA" w:date="2021-03-11T19:16:00Z"/>
          <w:rFonts w:ascii="High Tower Text" w:hAnsi="High Tower Text" w:cs="Arabic Typesetting"/>
          <w:rPrChange w:id="47" w:author="Salim ATALLA" w:date="2021-03-11T19:23:00Z">
            <w:rPr>
              <w:ins w:id="48" w:author="Salim ATALLA" w:date="2021-03-11T19:16:00Z"/>
            </w:rPr>
          </w:rPrChange>
        </w:rPr>
        <w:pPrChange w:id="49" w:author="Salim ATALLA" w:date="2021-03-11T19:23:00Z">
          <w:pPr>
            <w:pStyle w:val="Paragraphedeliste"/>
          </w:pPr>
        </w:pPrChange>
      </w:pPr>
      <w:ins w:id="50" w:author="Salim ATALLA" w:date="2021-03-11T19:23:00Z">
        <w:r>
          <w:rPr>
            <w:rFonts w:ascii="High Tower Text" w:hAnsi="High Tower Text" w:cs="Arabic Typesetting"/>
          </w:rPr>
          <w:t>_____________________________________________________________________________</w:t>
        </w:r>
      </w:ins>
    </w:p>
    <w:p w14:paraId="2161073A" w14:textId="40B1D774" w:rsidR="00513F0D" w:rsidRDefault="00513F0D" w:rsidP="00512EC6">
      <w:pPr>
        <w:rPr>
          <w:ins w:id="51" w:author="Salim ATALLA" w:date="2021-03-11T19:24:00Z"/>
        </w:rPr>
      </w:pPr>
    </w:p>
    <w:p w14:paraId="01A36046" w14:textId="73B11CD1" w:rsidR="0081069A" w:rsidRDefault="0081069A" w:rsidP="00512EC6">
      <w:pPr>
        <w:rPr>
          <w:ins w:id="52" w:author="Salim ATALLA" w:date="2021-03-11T19:24:00Z"/>
        </w:rPr>
      </w:pPr>
    </w:p>
    <w:p w14:paraId="6CAB7164" w14:textId="0829EB43" w:rsidR="0081069A" w:rsidRDefault="0081069A" w:rsidP="00512EC6">
      <w:pPr>
        <w:rPr>
          <w:ins w:id="53" w:author="Salim ATALLA" w:date="2021-03-11T19:24:00Z"/>
        </w:rPr>
      </w:pPr>
    </w:p>
    <w:p w14:paraId="4B332C66" w14:textId="053B34B4" w:rsidR="0081069A" w:rsidRDefault="0081069A" w:rsidP="00512EC6">
      <w:pPr>
        <w:rPr>
          <w:ins w:id="54" w:author="Salim ATALLA" w:date="2021-03-11T19:24:00Z"/>
        </w:rPr>
      </w:pPr>
    </w:p>
    <w:p w14:paraId="4B61833B" w14:textId="3BB19206" w:rsidR="0081069A" w:rsidRDefault="0081069A" w:rsidP="00512EC6">
      <w:pPr>
        <w:rPr>
          <w:ins w:id="55" w:author="Salim ATALLA" w:date="2021-03-11T19:25:00Z"/>
        </w:rPr>
      </w:pPr>
    </w:p>
    <w:p w14:paraId="40820771" w14:textId="77777777" w:rsidR="009E2BEA" w:rsidRDefault="009E2BEA" w:rsidP="00512EC6">
      <w:pPr>
        <w:rPr>
          <w:ins w:id="56" w:author="Salim ATALLA" w:date="2021-03-11T19:24:00Z"/>
        </w:rPr>
      </w:pPr>
    </w:p>
    <w:p w14:paraId="12F5E915" w14:textId="7EFB7B1B" w:rsidR="0081069A" w:rsidRDefault="0081069A" w:rsidP="00512EC6">
      <w:pPr>
        <w:rPr>
          <w:ins w:id="57" w:author="Salim ATALLA" w:date="2021-03-11T19:24:00Z"/>
        </w:rPr>
      </w:pPr>
    </w:p>
    <w:p w14:paraId="10AEA8A8" w14:textId="1788F399" w:rsidR="0081069A" w:rsidRDefault="0081069A" w:rsidP="00512EC6">
      <w:pPr>
        <w:rPr>
          <w:ins w:id="58" w:author="Salim ATALLA" w:date="2021-03-11T19:24:00Z"/>
        </w:rPr>
      </w:pPr>
    </w:p>
    <w:p w14:paraId="7BF601C1" w14:textId="77777777" w:rsidR="0081069A" w:rsidRDefault="0081069A" w:rsidP="00512EC6">
      <w:pPr>
        <w:rPr>
          <w:ins w:id="59" w:author="Salim ATALLA" w:date="2021-03-11T19:16:00Z"/>
        </w:rPr>
      </w:pPr>
    </w:p>
    <w:p w14:paraId="02053FE4" w14:textId="4AA2DF77" w:rsidR="004B7F7B" w:rsidRPr="00E379D6" w:rsidDel="00856783" w:rsidRDefault="00B368F3" w:rsidP="00B368F3">
      <w:pPr>
        <w:pStyle w:val="Titre2"/>
        <w:rPr>
          <w:del w:id="60" w:author="Salim ATALLA" w:date="2021-03-10T19:58:00Z"/>
          <w:rFonts w:ascii="Bradley Hand ITC" w:hAnsi="Bradley Hand ITC"/>
          <w:b/>
          <w:bCs/>
          <w:rPrChange w:id="61" w:author="Salim ATALLA" w:date="2021-03-10T19:56:00Z">
            <w:rPr>
              <w:del w:id="62" w:author="Salim ATALLA" w:date="2021-03-10T19:58:00Z"/>
              <w:u w:val="single"/>
            </w:rPr>
          </w:rPrChange>
        </w:rPr>
      </w:pPr>
      <w:r w:rsidRPr="00E379D6">
        <w:rPr>
          <w:rFonts w:ascii="Bradley Hand ITC" w:hAnsi="Bradley Hand ITC"/>
          <w:b/>
          <w:bCs/>
          <w:rPrChange w:id="63" w:author="Salim ATALLA" w:date="2021-03-10T19:56:00Z">
            <w:rPr>
              <w:u w:val="single"/>
            </w:rPr>
          </w:rPrChange>
        </w:rPr>
        <w:lastRenderedPageBreak/>
        <w:t xml:space="preserve">Tâches </w:t>
      </w:r>
      <w:del w:id="64" w:author="Salim ATALLA" w:date="2021-03-10T19:56:00Z">
        <w:r w:rsidRPr="00E379D6" w:rsidDel="00E379D6">
          <w:rPr>
            <w:rFonts w:ascii="Bradley Hand ITC" w:hAnsi="Bradley Hand ITC"/>
            <w:b/>
            <w:bCs/>
            <w:rPrChange w:id="65" w:author="Salim ATALLA" w:date="2021-03-10T19:56:00Z">
              <w:rPr>
                <w:u w:val="single"/>
              </w:rPr>
            </w:rPrChange>
          </w:rPr>
          <w:delText>:</w:delText>
        </w:r>
      </w:del>
      <w:ins w:id="66" w:author="Salim ATALLA" w:date="2021-03-10T19:56:00Z">
        <w:r w:rsidR="00E379D6" w:rsidRPr="00E379D6">
          <w:rPr>
            <w:rFonts w:ascii="Bradley Hand ITC" w:hAnsi="Bradley Hand ITC"/>
            <w:b/>
            <w:bCs/>
          </w:rPr>
          <w:t>1</w:t>
        </w:r>
      </w:ins>
      <w:ins w:id="67" w:author="Salim ATALLA" w:date="2021-03-11T18:49:00Z">
        <w:r w:rsidR="008568F6">
          <w:rPr>
            <w:rFonts w:ascii="Bradley Hand ITC" w:hAnsi="Bradley Hand ITC"/>
            <w:b/>
            <w:bCs/>
          </w:rPr>
          <w:t xml:space="preserve"> et 8</w:t>
        </w:r>
      </w:ins>
      <w:ins w:id="68" w:author="Salim ATALLA" w:date="2021-03-10T19:56:00Z">
        <w:r w:rsidR="00E379D6" w:rsidRPr="00E379D6">
          <w:rPr>
            <w:rFonts w:ascii="Bradley Hand ITC" w:hAnsi="Bradley Hand ITC"/>
            <w:b/>
            <w:bCs/>
          </w:rPr>
          <w:t xml:space="preserve"> :</w:t>
        </w:r>
      </w:ins>
    </w:p>
    <w:p w14:paraId="722CB774" w14:textId="22BE72EF" w:rsidR="00B61024" w:rsidDel="00222965" w:rsidRDefault="00B61024" w:rsidP="00B61024">
      <w:pPr>
        <w:rPr>
          <w:del w:id="69" w:author="Salim ATALLA" w:date="2021-03-10T19:54:00Z"/>
        </w:rPr>
      </w:pPr>
    </w:p>
    <w:p w14:paraId="73D92AEE" w14:textId="78F086CE" w:rsidR="0052274D" w:rsidRPr="00AE055A" w:rsidDel="00F84AB8" w:rsidRDefault="0052274D">
      <w:pPr>
        <w:pStyle w:val="Titre2"/>
        <w:rPr>
          <w:del w:id="70" w:author="Salim ATALLA" w:date="2021-03-11T18:46:00Z"/>
        </w:rPr>
        <w:pPrChange w:id="71" w:author="Salim ATALLA" w:date="2021-03-10T19:58:00Z">
          <w:pPr/>
        </w:pPrChange>
      </w:pPr>
      <w:del w:id="72" w:author="Salim ATALLA" w:date="2021-03-10T19:54:00Z">
        <w:r w:rsidRPr="00AE055A" w:rsidDel="00222965">
          <w:delText>1\</w:delText>
        </w:r>
      </w:del>
    </w:p>
    <w:p w14:paraId="1FA3639D" w14:textId="77777777" w:rsidR="00F84AB8" w:rsidRDefault="00F84AB8">
      <w:pPr>
        <w:pStyle w:val="Titre2"/>
        <w:rPr>
          <w:ins w:id="73" w:author="Salim ATALLA" w:date="2021-03-11T18:46:00Z"/>
        </w:rPr>
        <w:pPrChange w:id="74" w:author="Salim ATALLA" w:date="2021-03-11T18:46:00Z">
          <w:pPr/>
        </w:pPrChange>
      </w:pPr>
    </w:p>
    <w:p w14:paraId="188B8B8E" w14:textId="77777777" w:rsidR="00A92CBA" w:rsidRDefault="00A92CBA" w:rsidP="00F84AB8">
      <w:pPr>
        <w:rPr>
          <w:ins w:id="75" w:author="Salim ATALLA" w:date="2021-03-11T18:47:00Z"/>
          <w:rFonts w:ascii="High Tower Text" w:hAnsi="High Tower Text"/>
          <w:u w:val="single"/>
        </w:rPr>
      </w:pPr>
    </w:p>
    <w:p w14:paraId="2719C205" w14:textId="259321FC" w:rsidR="00F84AB8" w:rsidRDefault="00F84AB8" w:rsidP="00F84AB8">
      <w:pPr>
        <w:rPr>
          <w:ins w:id="76" w:author="Salim ATALLA" w:date="2021-03-11T18:47:00Z"/>
          <w:rFonts w:ascii="High Tower Text" w:hAnsi="High Tower Text"/>
        </w:rPr>
      </w:pPr>
      <w:ins w:id="77" w:author="Salim ATALLA" w:date="2021-03-11T18:46:00Z">
        <w:r w:rsidRPr="003A1E08">
          <w:rPr>
            <w:rFonts w:ascii="High Tower Text" w:hAnsi="High Tower Text"/>
            <w:u w:val="single"/>
          </w:rPr>
          <w:t>Rôle</w:t>
        </w:r>
        <w:r w:rsidRPr="003A1E08">
          <w:rPr>
            <w:rFonts w:ascii="High Tower Text" w:hAnsi="High Tower Text"/>
          </w:rPr>
          <w:t> : </w:t>
        </w:r>
      </w:ins>
      <w:ins w:id="78" w:author="Salim ATALLA" w:date="2021-03-11T18:47:00Z">
        <w:r w:rsidRPr="00F84AB8">
          <w:rPr>
            <w:rFonts w:ascii="High Tower Text" w:hAnsi="High Tower Text"/>
          </w:rPr>
          <w:t>Déterminer l'approximation d'un polynôme par la méthode de Remez.</w:t>
        </w:r>
      </w:ins>
    </w:p>
    <w:p w14:paraId="0BF1611A" w14:textId="58C20A80" w:rsidR="00AC3D7D" w:rsidRDefault="0052274D" w:rsidP="00F84AB8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 w:rsidR="00AC3D7D">
        <w:rPr>
          <w:rFonts w:ascii="High Tower Text" w:hAnsi="High Tower Text" w:cs="Arabic Typesetting"/>
          <w:i/>
          <w:iCs/>
        </w:rPr>
        <w:t>remez</w:t>
      </w:r>
      <w:r>
        <w:rPr>
          <w:rFonts w:ascii="High Tower Text" w:hAnsi="High Tower Text" w:cs="Arabic Typesetting"/>
        </w:rPr>
        <w:t xml:space="preserve"> (</w:t>
      </w:r>
      <w:r w:rsidR="00AC3D7D">
        <w:rPr>
          <w:rFonts w:ascii="High Tower Text" w:hAnsi="High Tower Text" w:cs="Arabic Typesetting"/>
        </w:rPr>
        <w:t xml:space="preserve">pointeur vers une fonction </w:t>
      </w:r>
      <w:r w:rsidR="00AC3D7D" w:rsidRPr="004C4631">
        <w:rPr>
          <w:rFonts w:ascii="High Tower Text" w:hAnsi="High Tower Text" w:cs="Arabic Typesetting"/>
          <w:u w:val="single"/>
        </w:rPr>
        <w:t>d</w:t>
      </w:r>
      <w:r w:rsidR="00AC3D7D">
        <w:rPr>
          <w:rFonts w:ascii="High Tower Text" w:hAnsi="High Tower Text" w:cs="Arabic Typesetting"/>
        </w:rPr>
        <w:t xml:space="preserve"> f,</w:t>
      </w:r>
    </w:p>
    <w:p w14:paraId="6D50E3BF" w14:textId="58AB3E8B" w:rsidR="0052274D" w:rsidRDefault="00AC3D7D" w:rsidP="00AC3D7D">
      <w:pPr>
        <w:ind w:left="1416" w:firstLine="708"/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 xml:space="preserve">réel </w:t>
      </w:r>
      <w:r w:rsidRPr="004C4631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a,  réel </w:t>
      </w:r>
      <w:r w:rsidRPr="004C4631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b,  entier </w:t>
      </w:r>
      <w:r w:rsidRPr="004C4631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n</w:t>
      </w:r>
      <w:r w:rsidR="0052274D">
        <w:rPr>
          <w:rFonts w:ascii="High Tower Text" w:hAnsi="High Tower Text" w:cs="Arabic Typesetting"/>
        </w:rPr>
        <w:t>) : pointeur vers une tableau de réels</w:t>
      </w:r>
    </w:p>
    <w:p w14:paraId="533DF6D2" w14:textId="675D0C04" w:rsidR="0052274D" w:rsidRPr="002422C3" w:rsidRDefault="00FC4AC4" w:rsidP="0052274D">
      <w:pPr>
        <w:rPr>
          <w:rFonts w:ascii="High Tower Text" w:hAnsi="High Tower Text" w:cs="Arabic Typesetting"/>
        </w:rPr>
      </w:pPr>
      <w:ins w:id="79" w:author="Salim ATALLA" w:date="2021-03-09T20:31:00Z">
        <w:r w:rsidRPr="002422C3">
          <w:rPr>
            <w:rFonts w:ascii="High Tower Text" w:hAnsi="High Tower Text" w:cs="Arabic Typesetting"/>
          </w:rPr>
          <w:tab/>
        </w:r>
      </w:ins>
      <w:del w:id="80" w:author="Salim ATALLA" w:date="2021-03-09T20:31:00Z">
        <w:r w:rsidR="0052274D" w:rsidRPr="002422C3" w:rsidDel="007E5798">
          <w:rPr>
            <w:rFonts w:ascii="High Tower Text" w:hAnsi="High Tower Text" w:cs="Arabic Typesetting"/>
          </w:rPr>
          <w:tab/>
        </w:r>
      </w:del>
      <w:r w:rsidR="0052274D" w:rsidRPr="002422C3">
        <w:rPr>
          <w:rFonts w:ascii="High Tower Text" w:hAnsi="High Tower Text" w:cs="Arabic Typesetting"/>
        </w:rPr>
        <w:t>// pré : n</w:t>
      </w:r>
      <w:ins w:id="81" w:author="Salim ATALLA" w:date="2021-03-10T20:35:00Z">
        <w:r w:rsidR="00670155">
          <w:rPr>
            <w:rFonts w:ascii="High Tower Text" w:hAnsi="High Tower Text" w:cs="Arabic Typesetting"/>
          </w:rPr>
          <w:t xml:space="preserve"> </w:t>
        </w:r>
      </w:ins>
      <w:r w:rsidR="0052274D" w:rsidRPr="002422C3">
        <w:rPr>
          <w:rFonts w:ascii="High Tower Text" w:hAnsi="High Tower Text" w:cs="Arabic Typesetting"/>
        </w:rPr>
        <w:t>&gt;=</w:t>
      </w:r>
      <w:ins w:id="82" w:author="Salim ATALLA" w:date="2021-03-10T20:35:00Z">
        <w:r w:rsidR="00670155">
          <w:rPr>
            <w:rFonts w:ascii="High Tower Text" w:hAnsi="High Tower Text" w:cs="Arabic Typesetting"/>
          </w:rPr>
          <w:t xml:space="preserve"> </w:t>
        </w:r>
      </w:ins>
      <w:r w:rsidR="0052274D" w:rsidRPr="002422C3">
        <w:rPr>
          <w:rFonts w:ascii="High Tower Text" w:hAnsi="High Tower Text" w:cs="Arabic Typesetting"/>
        </w:rPr>
        <w:t>3 et b</w:t>
      </w:r>
      <w:ins w:id="83" w:author="Salim ATALLA" w:date="2021-03-10T20:35:00Z">
        <w:r w:rsidR="00670155">
          <w:rPr>
            <w:rFonts w:ascii="High Tower Text" w:hAnsi="High Tower Text" w:cs="Arabic Typesetting"/>
          </w:rPr>
          <w:t xml:space="preserve"> </w:t>
        </w:r>
      </w:ins>
      <w:r w:rsidR="0052274D" w:rsidRPr="002422C3">
        <w:rPr>
          <w:rFonts w:ascii="High Tower Text" w:hAnsi="High Tower Text" w:cs="Arabic Typesetting"/>
        </w:rPr>
        <w:t>&gt;</w:t>
      </w:r>
      <w:ins w:id="84" w:author="Salim ATALLA" w:date="2021-03-10T20:35:00Z">
        <w:r w:rsidR="00670155">
          <w:rPr>
            <w:rFonts w:ascii="High Tower Text" w:hAnsi="High Tower Text" w:cs="Arabic Typesetting"/>
          </w:rPr>
          <w:t xml:space="preserve"> </w:t>
        </w:r>
      </w:ins>
      <w:r w:rsidR="0052274D" w:rsidRPr="002422C3">
        <w:rPr>
          <w:rFonts w:ascii="High Tower Text" w:hAnsi="High Tower Text" w:cs="Arabic Typesetting"/>
        </w:rPr>
        <w:t>a</w:t>
      </w:r>
    </w:p>
    <w:p w14:paraId="0B32A771" w14:textId="7A0CFE52" w:rsidR="0052274D" w:rsidRPr="003E0CF6" w:rsidRDefault="0052274D" w:rsidP="0052274D">
      <w:pPr>
        <w:rPr>
          <w:rFonts w:ascii="High Tower Text" w:hAnsi="High Tower Text" w:cs="Arabic Typesetting"/>
          <w:sz w:val="18"/>
          <w:szCs w:val="18"/>
          <w:rPrChange w:id="85" w:author="Salim ATALLA" w:date="2021-03-09T20:30:00Z">
            <w:rPr>
              <w:rFonts w:ascii="High Tower Text" w:hAnsi="High Tower Text" w:cs="Arabic Typesetting"/>
            </w:rPr>
          </w:rPrChange>
        </w:rPr>
      </w:pPr>
      <w:r>
        <w:rPr>
          <w:rFonts w:ascii="High Tower Text" w:hAnsi="High Tower Text" w:cs="Arabic Typesetting"/>
        </w:rPr>
        <w:tab/>
      </w:r>
      <w:r w:rsidRPr="0013247A">
        <w:rPr>
          <w:rFonts w:ascii="High Tower Text" w:hAnsi="High Tower Text" w:cs="Arabic Typesetting"/>
          <w:u w:val="single"/>
        </w:rPr>
        <w:t>Variables</w:t>
      </w:r>
      <w:r w:rsidR="00132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ab/>
      </w:r>
      <w:r w:rsidRPr="003E0CF6">
        <w:rPr>
          <w:rFonts w:ascii="Prestige Elite Std" w:hAnsi="Prestige Elite Std" w:cs="Arabic Typesetting"/>
          <w:sz w:val="18"/>
          <w:szCs w:val="18"/>
          <w:rPrChange w:id="86" w:author="Salim ATALLA" w:date="2021-03-09T20:30:00Z">
            <w:rPr>
              <w:rFonts w:ascii="High Tower Text" w:hAnsi="High Tower Text" w:cs="Arabic Typesetting"/>
            </w:rPr>
          </w:rPrChange>
        </w:rPr>
        <w:t>pointeur vers une tableau de réels : x_i</w:t>
      </w:r>
      <w:r w:rsidR="00D25ED1" w:rsidRPr="003E0CF6">
        <w:rPr>
          <w:rFonts w:ascii="Prestige Elite Std" w:hAnsi="Prestige Elite Std" w:cs="Arabic Typesetting"/>
          <w:sz w:val="18"/>
          <w:szCs w:val="18"/>
          <w:rPrChange w:id="87" w:author="Salim ATALLA" w:date="2021-03-09T20:30:00Z">
            <w:rPr>
              <w:rFonts w:ascii="High Tower Text" w:hAnsi="High Tower Text" w:cs="Arabic Typesetting"/>
            </w:rPr>
          </w:rPrChange>
        </w:rPr>
        <w:t xml:space="preserve">, z_i, A, </w:t>
      </w:r>
      <w:del w:id="88" w:author="Salim ATALLA" w:date="2021-03-11T11:59:00Z">
        <w:r w:rsidR="00D25ED1" w:rsidRPr="003E0CF6" w:rsidDel="000F7CF8">
          <w:rPr>
            <w:rFonts w:ascii="Prestige Elite Std" w:hAnsi="Prestige Elite Std" w:cs="Arabic Typesetting"/>
            <w:sz w:val="18"/>
            <w:szCs w:val="18"/>
            <w:rPrChange w:id="89" w:author="Salim ATALLA" w:date="2021-03-09T20:30:00Z">
              <w:rPr>
                <w:rFonts w:ascii="High Tower Text" w:hAnsi="High Tower Text" w:cs="Arabic Typesetting"/>
              </w:rPr>
            </w:rPrChange>
          </w:rPr>
          <w:delText>V</w:delText>
        </w:r>
      </w:del>
      <w:ins w:id="90" w:author="Salim ATALLA" w:date="2021-03-11T11:59:00Z">
        <w:r w:rsidR="000F7CF8">
          <w:rPr>
            <w:rFonts w:ascii="Prestige Elite Std" w:hAnsi="Prestige Elite Std" w:cs="Arabic Typesetting"/>
            <w:sz w:val="18"/>
            <w:szCs w:val="18"/>
          </w:rPr>
          <w:t>C</w:t>
        </w:r>
      </w:ins>
      <w:r w:rsidR="00D25ED1" w:rsidRPr="003E0CF6">
        <w:rPr>
          <w:rFonts w:ascii="Prestige Elite Std" w:hAnsi="Prestige Elite Std" w:cs="Arabic Typesetting"/>
          <w:sz w:val="18"/>
          <w:szCs w:val="18"/>
          <w:rPrChange w:id="91" w:author="Salim ATALLA" w:date="2021-03-09T20:30:00Z">
            <w:rPr>
              <w:rFonts w:ascii="High Tower Text" w:hAnsi="High Tower Text" w:cs="Arabic Typesetting"/>
            </w:rPr>
          </w:rPrChange>
        </w:rPr>
        <w:t xml:space="preserve">, </w:t>
      </w:r>
      <w:del w:id="92" w:author="Salim ATALLA" w:date="2021-03-11T11:59:00Z">
        <w:r w:rsidR="00D25ED1" w:rsidRPr="003E0CF6" w:rsidDel="00690B5B">
          <w:rPr>
            <w:rFonts w:ascii="Prestige Elite Std" w:hAnsi="Prestige Elite Std" w:cs="Arabic Typesetting"/>
            <w:sz w:val="18"/>
            <w:szCs w:val="18"/>
            <w:rPrChange w:id="93" w:author="Salim ATALLA" w:date="2021-03-09T20:30:00Z">
              <w:rPr>
                <w:rFonts w:ascii="High Tower Text" w:hAnsi="High Tower Text" w:cs="Arabic Typesetting"/>
              </w:rPr>
            </w:rPrChange>
          </w:rPr>
          <w:delText>z</w:delText>
        </w:r>
      </w:del>
      <w:ins w:id="94" w:author="Salim ATALLA" w:date="2021-03-11T11:59:00Z">
        <w:r w:rsidR="00690B5B">
          <w:rPr>
            <w:rFonts w:ascii="Prestige Elite Std" w:hAnsi="Prestige Elite Std" w:cs="Arabic Typesetting"/>
            <w:sz w:val="18"/>
            <w:szCs w:val="18"/>
          </w:rPr>
          <w:t>B</w:t>
        </w:r>
      </w:ins>
      <w:r w:rsidR="00D25ED1" w:rsidRPr="003E0CF6">
        <w:rPr>
          <w:rFonts w:ascii="Prestige Elite Std" w:hAnsi="Prestige Elite Std" w:cs="Arabic Typesetting"/>
          <w:sz w:val="18"/>
          <w:szCs w:val="18"/>
          <w:rPrChange w:id="95" w:author="Salim ATALLA" w:date="2021-03-09T20:30:00Z">
            <w:rPr>
              <w:rFonts w:ascii="High Tower Text" w:hAnsi="High Tower Text" w:cs="Arabic Typesetting"/>
            </w:rPr>
          </w:rPrChange>
        </w:rPr>
        <w:t xml:space="preserve">, </w:t>
      </w:r>
      <w:del w:id="96" w:author="Salim ATALLA" w:date="2021-03-11T11:57:00Z">
        <w:r w:rsidR="00D25ED1" w:rsidRPr="003E0CF6" w:rsidDel="00D82187">
          <w:rPr>
            <w:rFonts w:ascii="Prestige Elite Std" w:hAnsi="Prestige Elite Std" w:cs="Arabic Typesetting"/>
            <w:sz w:val="18"/>
            <w:szCs w:val="18"/>
            <w:rPrChange w:id="97" w:author="Salim ATALLA" w:date="2021-03-09T20:30:00Z">
              <w:rPr>
                <w:rFonts w:ascii="High Tower Text" w:hAnsi="High Tower Text" w:cs="Arabic Typesetting"/>
              </w:rPr>
            </w:rPrChange>
          </w:rPr>
          <w:delText>e</w:delText>
        </w:r>
      </w:del>
      <w:ins w:id="98" w:author="Salim ATALLA" w:date="2021-03-11T11:57:00Z">
        <w:r w:rsidR="00D82187">
          <w:rPr>
            <w:rFonts w:ascii="Prestige Elite Std" w:hAnsi="Prestige Elite Std" w:cs="Arabic Typesetting"/>
            <w:sz w:val="18"/>
            <w:szCs w:val="18"/>
          </w:rPr>
          <w:t>r</w:t>
        </w:r>
      </w:ins>
    </w:p>
    <w:p w14:paraId="314E42AA" w14:textId="27BEC51D" w:rsidR="0052274D" w:rsidRPr="009306EA" w:rsidRDefault="0052274D" w:rsidP="0052274D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985D74">
        <w:rPr>
          <w:rFonts w:ascii="High Tower Text" w:hAnsi="High Tower Text" w:cs="Arabic Typesetting"/>
          <w:u w:val="single"/>
        </w:rPr>
        <w:t>Début</w:t>
      </w:r>
      <w:r w:rsidR="009306EA">
        <w:rPr>
          <w:rFonts w:ascii="High Tower Text" w:hAnsi="High Tower Text" w:cs="Arabic Typesetting"/>
        </w:rPr>
        <w:t> :</w:t>
      </w:r>
    </w:p>
    <w:p w14:paraId="3731BE95" w14:textId="77777777" w:rsidR="009A5216" w:rsidRDefault="0052274D" w:rsidP="0052274D">
      <w:pPr>
        <w:spacing w:after="0"/>
        <w:rPr>
          <w:ins w:id="99" w:author="Salim ATALLA" w:date="2021-03-11T21:04:00Z"/>
          <w:rFonts w:ascii="Prestige Elite Std" w:hAnsi="Prestige Elite Std" w:cs="Adobe Naskh Medium"/>
          <w:sz w:val="18"/>
          <w:szCs w:val="18"/>
        </w:rPr>
      </w:pPr>
      <w:r w:rsidRPr="003E0CF6">
        <w:rPr>
          <w:rFonts w:ascii="Prestige Elite Std" w:hAnsi="Prestige Elite Std" w:cs="Adobe Naskh Medium"/>
          <w:sz w:val="18"/>
          <w:szCs w:val="18"/>
          <w:rPrChange w:id="100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hAnsi="Prestige Elite Std" w:cs="Adobe Naskh Medium"/>
          <w:sz w:val="18"/>
          <w:szCs w:val="18"/>
          <w:rPrChange w:id="101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</w:p>
    <w:p w14:paraId="00072DC3" w14:textId="4BAA730F" w:rsidR="009A5216" w:rsidRDefault="009A5216" w:rsidP="009A5216">
      <w:pPr>
        <w:spacing w:after="0"/>
        <w:ind w:left="708" w:firstLine="708"/>
        <w:rPr>
          <w:ins w:id="102" w:author="Salim ATALLA" w:date="2021-03-11T21:04:00Z"/>
          <w:rFonts w:ascii="Prestige Elite Std" w:eastAsia="Adobe Fan Heiti Std B" w:hAnsi="Prestige Elite Std" w:cs="Adobe Naskh Medium"/>
          <w:sz w:val="18"/>
          <w:szCs w:val="18"/>
        </w:rPr>
      </w:pPr>
      <w:ins w:id="103" w:author="Salim ATALLA" w:date="2021-03-11T21:04:00Z"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x_i </w:t>
        </w:r>
        <w:r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allocation(tableau de réels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[1:n]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</w:p>
    <w:p w14:paraId="650CEDA0" w14:textId="0CEC8730" w:rsidR="009A5216" w:rsidRDefault="009A5216" w:rsidP="009A5216">
      <w:pPr>
        <w:spacing w:after="0"/>
        <w:ind w:left="708" w:firstLine="708"/>
        <w:rPr>
          <w:ins w:id="104" w:author="Salim ATALLA" w:date="2021-03-11T21:04:00Z"/>
          <w:rFonts w:ascii="Prestige Elite Std" w:eastAsia="Adobe Fan Heiti Std B" w:hAnsi="Prestige Elite Std" w:cs="Adobe Naskh Medium"/>
          <w:sz w:val="18"/>
          <w:szCs w:val="18"/>
        </w:rPr>
      </w:pPr>
      <w:ins w:id="105" w:author="Salim ATALLA" w:date="2021-03-11T21:0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z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_i </w:t>
        </w:r>
        <w:r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allocation(tableau de réels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[1:n</w:t>
        </w:r>
      </w:ins>
      <w:ins w:id="106" w:author="Salim ATALLA" w:date="2021-03-11T21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-1</w:t>
        </w:r>
      </w:ins>
      <w:ins w:id="107" w:author="Salim ATALLA" w:date="2021-03-11T21:0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</w:p>
    <w:p w14:paraId="7EB53122" w14:textId="6665D5DD" w:rsidR="009A5216" w:rsidRDefault="009A5216" w:rsidP="009A5216">
      <w:pPr>
        <w:spacing w:after="0"/>
        <w:ind w:left="708" w:firstLine="708"/>
        <w:rPr>
          <w:ins w:id="108" w:author="Salim ATALLA" w:date="2021-03-11T21:04:00Z"/>
          <w:rFonts w:ascii="Prestige Elite Std" w:eastAsia="Adobe Fan Heiti Std B" w:hAnsi="Prestige Elite Std" w:cs="Adobe Naskh Medium"/>
          <w:sz w:val="18"/>
          <w:szCs w:val="18"/>
        </w:rPr>
      </w:pPr>
      <w:ins w:id="109" w:author="Salim ATALLA" w:date="2021-03-11T21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A  </w:t>
        </w:r>
      </w:ins>
      <w:ins w:id="110" w:author="Salim ATALLA" w:date="2021-03-11T21:04:00Z"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allocation(tableau de réels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[1:n</w:t>
        </w:r>
      </w:ins>
      <w:ins w:id="111" w:author="Salim ATALLA" w:date="2021-03-11T21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*n</w:t>
        </w:r>
      </w:ins>
      <w:ins w:id="112" w:author="Salim ATALLA" w:date="2021-03-11T21:0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</w:p>
    <w:p w14:paraId="13338AD7" w14:textId="024A22F7" w:rsidR="009A5216" w:rsidRDefault="009A5216" w:rsidP="009A5216">
      <w:pPr>
        <w:spacing w:after="0"/>
        <w:ind w:left="708" w:firstLine="708"/>
        <w:rPr>
          <w:ins w:id="113" w:author="Salim ATALLA" w:date="2021-03-11T21:04:00Z"/>
          <w:rFonts w:ascii="Prestige Elite Std" w:eastAsia="Adobe Fan Heiti Std B" w:hAnsi="Prestige Elite Std" w:cs="Adobe Naskh Medium"/>
          <w:sz w:val="18"/>
          <w:szCs w:val="18"/>
        </w:rPr>
      </w:pPr>
      <w:ins w:id="114" w:author="Salim ATALLA" w:date="2021-03-11T21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C  </w:t>
        </w:r>
      </w:ins>
      <w:ins w:id="115" w:author="Salim ATALLA" w:date="2021-03-11T21:04:00Z"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allocation(tableau de réels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[1:n]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</w:p>
    <w:p w14:paraId="74B6CCCC" w14:textId="2E0CB98C" w:rsidR="009A5216" w:rsidRDefault="009A5216" w:rsidP="009A5216">
      <w:pPr>
        <w:spacing w:after="0"/>
        <w:ind w:left="708" w:firstLine="708"/>
        <w:rPr>
          <w:ins w:id="116" w:author="Salim ATALLA" w:date="2021-03-11T21:04:00Z"/>
          <w:rFonts w:ascii="Prestige Elite Std" w:hAnsi="Prestige Elite Std" w:cs="Adobe Naskh Medium"/>
          <w:sz w:val="18"/>
          <w:szCs w:val="18"/>
        </w:rPr>
      </w:pPr>
      <w:ins w:id="117" w:author="Salim ATALLA" w:date="2021-03-11T21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B  </w:t>
        </w:r>
      </w:ins>
      <w:ins w:id="118" w:author="Salim ATALLA" w:date="2021-03-11T21:04:00Z"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allocation(tableau de réels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[1:n]</w:t>
        </w:r>
        <w:r w:rsidRPr="003A1E08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</w:p>
    <w:p w14:paraId="05922304" w14:textId="77777777" w:rsidR="009A5216" w:rsidRDefault="009A5216">
      <w:pPr>
        <w:spacing w:after="0"/>
        <w:rPr>
          <w:ins w:id="119" w:author="Salim ATALLA" w:date="2021-03-11T21:04:00Z"/>
          <w:rFonts w:ascii="Prestige Elite Std" w:hAnsi="Prestige Elite Std" w:cs="Adobe Naskh Medium"/>
          <w:sz w:val="18"/>
          <w:szCs w:val="18"/>
        </w:rPr>
        <w:pPrChange w:id="120" w:author="Salim ATALLA" w:date="2021-03-11T21:05:00Z">
          <w:pPr>
            <w:spacing w:after="0"/>
            <w:ind w:left="708" w:firstLine="708"/>
          </w:pPr>
        </w:pPrChange>
      </w:pPr>
    </w:p>
    <w:p w14:paraId="22603878" w14:textId="7BB90F70" w:rsidR="0052274D" w:rsidRPr="003E0CF6" w:rsidRDefault="0052274D">
      <w:pPr>
        <w:spacing w:after="0"/>
        <w:ind w:left="708" w:firstLine="708"/>
        <w:rPr>
          <w:rFonts w:ascii="Prestige Elite Std" w:hAnsi="Prestige Elite Std" w:cs="Adobe Naskh Medium"/>
          <w:sz w:val="18"/>
          <w:szCs w:val="18"/>
          <w:rPrChange w:id="121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pPrChange w:id="122" w:author="Salim ATALLA" w:date="2021-03-11T21:04:00Z">
          <w:pPr>
            <w:spacing w:after="0"/>
          </w:pPr>
        </w:pPrChange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2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x_i </w:t>
      </w:r>
      <w:ins w:id="124" w:author="Salim ATALLA" w:date="2021-03-10T20:51:00Z">
        <w:r w:rsidR="00CE79D2" w:rsidRPr="00CE79D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25" w:author="Salim ATALLA" w:date="2021-03-10T20:51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126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27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FD5E93" w:rsidRPr="003E0CF6">
        <w:rPr>
          <w:rFonts w:ascii="Prestige Elite Std" w:eastAsia="Adobe Fan Heiti Std B" w:hAnsi="Prestige Elite Std" w:cs="Adobe Naskh Medium"/>
          <w:sz w:val="18"/>
          <w:szCs w:val="18"/>
          <w:rPrChange w:id="12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Div_Intervalle</w:t>
      </w:r>
      <w:ins w:id="129" w:author="Salim ATALLA" w:date="2021-03-11T20:35:00Z">
        <w:r w:rsidR="0098288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30" w:author="Salim ATALLA" w:date="2021-03-09T20:38:00Z">
        <w:r w:rsidR="00FD5E93"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13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FD5E93" w:rsidRPr="003E0CF6">
        <w:rPr>
          <w:rFonts w:ascii="Prestige Elite Std" w:eastAsia="Adobe Fan Heiti Std B" w:hAnsi="Prestige Elite Std" w:cs="Adobe Naskh Medium"/>
          <w:sz w:val="18"/>
          <w:szCs w:val="18"/>
          <w:rPrChange w:id="132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(a, b, n)</w:t>
      </w:r>
    </w:p>
    <w:p w14:paraId="30BD7282" w14:textId="2B6E0827" w:rsidR="004C6272" w:rsidRPr="003E0CF6" w:rsidRDefault="004C6272" w:rsidP="004C6272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3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hAnsi="Prestige Elite Std" w:cs="Adobe Naskh Medium"/>
          <w:sz w:val="18"/>
          <w:szCs w:val="18"/>
          <w:rPrChange w:id="134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hAnsi="Prestige Elite Std" w:cs="Adobe Naskh Medium"/>
          <w:sz w:val="18"/>
          <w:szCs w:val="18"/>
          <w:rPrChange w:id="135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3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z_i </w:t>
      </w:r>
      <w:ins w:id="137" w:author="Salim ATALLA" w:date="2021-03-10T20:51:00Z">
        <w:r w:rsidR="00CE79D2" w:rsidRPr="00CE79D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38" w:author="Salim ATALLA" w:date="2021-03-10T20:51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13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40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Z_i_Max</w:t>
      </w:r>
      <w:ins w:id="141" w:author="Salim ATALLA" w:date="2021-03-11T20:35:00Z">
        <w:r w:rsidR="0098288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42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14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44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(f, x_i, n)</w:t>
      </w:r>
    </w:p>
    <w:p w14:paraId="3116496D" w14:textId="373B8DB8" w:rsidR="004C6272" w:rsidRPr="003E0CF6" w:rsidRDefault="004C6272" w:rsidP="004C6272">
      <w:pPr>
        <w:spacing w:after="0"/>
        <w:rPr>
          <w:rFonts w:ascii="Prestige Elite Std" w:hAnsi="Prestige Elite Std" w:cs="Adobe Naskh Medium"/>
          <w:sz w:val="18"/>
          <w:szCs w:val="18"/>
          <w:rPrChange w:id="145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hAnsi="Prestige Elite Std" w:cs="Adobe Naskh Medium"/>
          <w:sz w:val="18"/>
          <w:szCs w:val="18"/>
          <w:rPrChange w:id="146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hAnsi="Prestige Elite Std" w:cs="Adobe Naskh Medium"/>
          <w:sz w:val="18"/>
          <w:szCs w:val="18"/>
          <w:rPrChange w:id="147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4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A </w:t>
      </w:r>
      <w:ins w:id="149" w:author="Salim ATALLA" w:date="2021-03-11T11:57:00Z">
        <w:r w:rsidR="00D82187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 </w:t>
        </w:r>
      </w:ins>
      <w:ins w:id="150" w:author="Salim ATALLA" w:date="2021-03-10T20:51:00Z">
        <w:r w:rsidR="00CE79D2" w:rsidRPr="00CE79D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51" w:author="Salim ATALLA" w:date="2021-03-10T20:51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15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5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construire_Matrice_A</w:t>
      </w:r>
      <w:ins w:id="154" w:author="Salim ATALLA" w:date="2021-03-11T20:36:00Z">
        <w:r w:rsidR="0098288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55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156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57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(n, n, x_i)</w:t>
      </w:r>
    </w:p>
    <w:p w14:paraId="3F0B9DEC" w14:textId="02B8A59D" w:rsidR="004C6272" w:rsidRPr="003E0CF6" w:rsidRDefault="004C6272" w:rsidP="004C6272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5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hAnsi="Prestige Elite Std" w:cs="Adobe Naskh Medium"/>
          <w:sz w:val="18"/>
          <w:szCs w:val="18"/>
          <w:rPrChange w:id="159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hAnsi="Prestige Elite Std" w:cs="Adobe Naskh Medium"/>
          <w:sz w:val="18"/>
          <w:szCs w:val="18"/>
          <w:rPrChange w:id="160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del w:id="161" w:author="Salim ATALLA" w:date="2021-03-11T11:59:00Z">
        <w:r w:rsidRPr="003E0CF6" w:rsidDel="000F7CF8">
          <w:rPr>
            <w:rFonts w:ascii="Prestige Elite Std" w:eastAsia="Adobe Fan Heiti Std B" w:hAnsi="Prestige Elite Std" w:cs="Adobe Naskh Medium"/>
            <w:sz w:val="18"/>
            <w:szCs w:val="18"/>
            <w:rPrChange w:id="16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V </w:delText>
        </w:r>
      </w:del>
      <w:ins w:id="163" w:author="Salim ATALLA" w:date="2021-03-11T11:59:00Z">
        <w:r w:rsidR="000F7CF8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  <w:r w:rsidR="000F7CF8" w:rsidRPr="003E0CF6">
          <w:rPr>
            <w:rFonts w:ascii="Prestige Elite Std" w:eastAsia="Adobe Fan Heiti Std B" w:hAnsi="Prestige Elite Std" w:cs="Adobe Naskh Medium"/>
            <w:sz w:val="18"/>
            <w:szCs w:val="18"/>
            <w:rPrChange w:id="164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  <w:r w:rsidR="000F7CF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 </w:t>
        </w:r>
      </w:ins>
      <w:ins w:id="165" w:author="Salim ATALLA" w:date="2021-03-10T20:51:00Z">
        <w:r w:rsidR="00CE79D2" w:rsidRPr="00CE79D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66" w:author="Salim ATALLA" w:date="2021-03-10T20:51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16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6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construire_Vecteur_</w:t>
      </w:r>
      <w:del w:id="169" w:author="Salim ATALLA" w:date="2021-03-11T11:58:00Z">
        <w:r w:rsidRPr="003E0CF6" w:rsidDel="00683386">
          <w:rPr>
            <w:rFonts w:ascii="Prestige Elite Std" w:eastAsia="Adobe Fan Heiti Std B" w:hAnsi="Prestige Elite Std" w:cs="Adobe Naskh Medium"/>
            <w:sz w:val="18"/>
            <w:szCs w:val="18"/>
            <w:rPrChange w:id="17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b</w:delText>
        </w:r>
      </w:del>
      <w:ins w:id="171" w:author="Salim ATALLA" w:date="2021-03-11T11:58:00Z">
        <w:r w:rsidR="00683386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</w:ins>
      <w:ins w:id="172" w:author="Salim ATALLA" w:date="2021-03-11T20:36:00Z">
        <w:r w:rsidR="0098288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73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174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75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(f, z_i, n)</w:t>
      </w:r>
    </w:p>
    <w:p w14:paraId="77422F87" w14:textId="00B61C61" w:rsidR="004C6272" w:rsidRPr="003E0CF6" w:rsidRDefault="004C6272" w:rsidP="004C6272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7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77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7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del w:id="179" w:author="Salim ATALLA" w:date="2021-03-11T11:59:00Z">
        <w:r w:rsidRPr="003E0CF6" w:rsidDel="00690B5B">
          <w:rPr>
            <w:rFonts w:ascii="Prestige Elite Std" w:eastAsia="Adobe Fan Heiti Std B" w:hAnsi="Prestige Elite Std" w:cs="Adobe Naskh Medium"/>
            <w:sz w:val="18"/>
            <w:szCs w:val="18"/>
            <w:rPrChange w:id="18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z </w:delText>
        </w:r>
      </w:del>
      <w:ins w:id="181" w:author="Salim ATALLA" w:date="2021-03-11T11:59:00Z">
        <w:r w:rsidR="00690B5B">
          <w:rPr>
            <w:rFonts w:ascii="Prestige Elite Std" w:eastAsia="Adobe Fan Heiti Std B" w:hAnsi="Prestige Elite Std" w:cs="Adobe Naskh Medium"/>
            <w:sz w:val="18"/>
            <w:szCs w:val="18"/>
          </w:rPr>
          <w:t>B</w:t>
        </w:r>
        <w:r w:rsidR="00690B5B" w:rsidRPr="003E0CF6">
          <w:rPr>
            <w:rFonts w:ascii="Prestige Elite Std" w:eastAsia="Adobe Fan Heiti Std B" w:hAnsi="Prestige Elite Std" w:cs="Adobe Naskh Medium"/>
            <w:sz w:val="18"/>
            <w:szCs w:val="18"/>
            <w:rPrChange w:id="18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  <w:r w:rsidR="00690B5B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 </w:t>
        </w:r>
      </w:ins>
      <w:ins w:id="183" w:author="Salim ATALLA" w:date="2021-03-10T20:52:00Z">
        <w:r w:rsidR="00CE79D2" w:rsidRPr="00CE79D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84" w:author="Salim ATALLA" w:date="2021-03-10T20:52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18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8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gauss</w:t>
      </w:r>
      <w:ins w:id="187" w:author="Salim ATALLA" w:date="2021-03-11T20:36:00Z">
        <w:r w:rsidR="0098288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88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18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90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(A, </w:t>
      </w:r>
      <w:del w:id="191" w:author="Salim ATALLA" w:date="2021-03-11T11:59:00Z">
        <w:r w:rsidRPr="003E0CF6" w:rsidDel="000F7CF8">
          <w:rPr>
            <w:rFonts w:ascii="Prestige Elite Std" w:eastAsia="Adobe Fan Heiti Std B" w:hAnsi="Prestige Elite Std" w:cs="Adobe Naskh Medium"/>
            <w:sz w:val="18"/>
            <w:szCs w:val="18"/>
            <w:rPrChange w:id="19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</w:del>
      <w:ins w:id="193" w:author="Salim ATALLA" w:date="2021-03-11T11:59:00Z">
        <w:r w:rsidR="000F7CF8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</w:ins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194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, n)</w:t>
      </w:r>
    </w:p>
    <w:p w14:paraId="5367CADB" w14:textId="4FDE272C" w:rsidR="00EF0A46" w:rsidRPr="003E0CF6" w:rsidDel="00C90568" w:rsidRDefault="00EF0A46" w:rsidP="004C6272">
      <w:pPr>
        <w:spacing w:after="0"/>
        <w:rPr>
          <w:del w:id="195" w:author="Salim ATALLA" w:date="2021-03-11T21:12:00Z"/>
          <w:rFonts w:ascii="Prestige Elite Std" w:eastAsia="Adobe Fan Heiti Std B" w:hAnsi="Prestige Elite Std" w:cs="Adobe Naskh Medium"/>
          <w:sz w:val="18"/>
          <w:szCs w:val="18"/>
          <w:rPrChange w:id="196" w:author="Salim ATALLA" w:date="2021-03-09T20:29:00Z">
            <w:rPr>
              <w:del w:id="197" w:author="Salim ATALLA" w:date="2021-03-11T21:12:00Z"/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</w:p>
    <w:p w14:paraId="1891A73E" w14:textId="3FA64295" w:rsidR="00EF0A46" w:rsidRPr="003E0CF6" w:rsidDel="00C90568" w:rsidRDefault="00EF0A46" w:rsidP="004C6272">
      <w:pPr>
        <w:spacing w:after="0"/>
        <w:rPr>
          <w:del w:id="198" w:author="Salim ATALLA" w:date="2021-03-11T21:12:00Z"/>
          <w:rFonts w:ascii="Prestige Elite Std" w:eastAsia="Adobe Fan Heiti Std B" w:hAnsi="Prestige Elite Std" w:cs="Adobe Naskh Medium"/>
          <w:sz w:val="18"/>
          <w:szCs w:val="18"/>
          <w:rPrChange w:id="199" w:author="Salim ATALLA" w:date="2021-03-09T20:29:00Z">
            <w:rPr>
              <w:del w:id="200" w:author="Salim ATALLA" w:date="2021-03-11T21:12:00Z"/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201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0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0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del w:id="204" w:author="Salim ATALLA" w:date="2021-03-11T11:57:00Z">
        <w:r w:rsidRPr="003E0CF6" w:rsidDel="00D82187">
          <w:rPr>
            <w:rFonts w:ascii="Prestige Elite Std" w:eastAsia="Adobe Fan Heiti Std B" w:hAnsi="Prestige Elite Std" w:cs="Adobe Naskh Medium"/>
            <w:sz w:val="18"/>
            <w:szCs w:val="18"/>
            <w:rPrChange w:id="20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e </w:delText>
        </w:r>
      </w:del>
      <w:del w:id="206" w:author="Salim ATALLA" w:date="2021-03-10T20:52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20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del w:id="208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0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allocation</w:delText>
        </w:r>
      </w:del>
      <w:del w:id="210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1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212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1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(tableau de réels</w:delText>
        </w:r>
      </w:del>
      <w:del w:id="214" w:author="Salim ATALLA" w:date="2021-03-10T14:08:00Z">
        <w:r w:rsidRPr="003E0CF6" w:rsidDel="00426889">
          <w:rPr>
            <w:rFonts w:ascii="Prestige Elite Std" w:eastAsia="Adobe Fan Heiti Std B" w:hAnsi="Prestige Elite Std" w:cs="Adobe Naskh Medium"/>
            <w:sz w:val="18"/>
            <w:szCs w:val="18"/>
            <w:rPrChange w:id="21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216" w:author="Salim ATALLA" w:date="2021-03-10T14:07:00Z">
        <w:r w:rsidRPr="003E0CF6" w:rsidDel="00426889">
          <w:rPr>
            <w:rFonts w:ascii="Prestige Elite Std" w:eastAsia="Adobe Fan Heiti Std B" w:hAnsi="Prestige Elite Std" w:cs="Adobe Naskh Medium"/>
            <w:sz w:val="18"/>
            <w:szCs w:val="18"/>
            <w:rPrChange w:id="21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 n</w:delText>
        </w:r>
      </w:del>
      <w:del w:id="218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1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)</w:delText>
        </w:r>
      </w:del>
    </w:p>
    <w:p w14:paraId="2174910F" w14:textId="265581FC" w:rsidR="000304A7" w:rsidRPr="003E0CF6" w:rsidDel="00C90568" w:rsidRDefault="000304A7" w:rsidP="004C6272">
      <w:pPr>
        <w:spacing w:after="0"/>
        <w:rPr>
          <w:del w:id="220" w:author="Salim ATALLA" w:date="2021-03-11T21:12:00Z"/>
          <w:rFonts w:ascii="Prestige Elite Std" w:eastAsia="Adobe Fan Heiti Std B" w:hAnsi="Prestige Elite Std" w:cs="Adobe Naskh Medium"/>
          <w:sz w:val="18"/>
          <w:szCs w:val="18"/>
          <w:rPrChange w:id="221" w:author="Salim ATALLA" w:date="2021-03-09T20:29:00Z">
            <w:rPr>
              <w:del w:id="222" w:author="Salim ATALLA" w:date="2021-03-11T21:12:00Z"/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223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24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2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</w:p>
    <w:p w14:paraId="3080E2D3" w14:textId="19B782F0" w:rsidR="000304A7" w:rsidRPr="003E0CF6" w:rsidDel="00C90568" w:rsidRDefault="000304A7" w:rsidP="004C6272">
      <w:pPr>
        <w:spacing w:after="0"/>
        <w:rPr>
          <w:del w:id="226" w:author="Salim ATALLA" w:date="2021-03-11T21:12:00Z"/>
          <w:rFonts w:ascii="Prestige Elite Std" w:eastAsia="Adobe Fan Heiti Std B" w:hAnsi="Prestige Elite Std" w:cs="Adobe Naskh Medium"/>
          <w:sz w:val="18"/>
          <w:szCs w:val="18"/>
          <w:rPrChange w:id="227" w:author="Salim ATALLA" w:date="2021-03-09T20:29:00Z">
            <w:rPr>
              <w:del w:id="228" w:author="Salim ATALLA" w:date="2021-03-11T21:12:00Z"/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229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3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3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del w:id="232" w:author="Salim ATALLA" w:date="2021-03-11T11:57:00Z">
        <w:r w:rsidRPr="003E0CF6" w:rsidDel="00D82187">
          <w:rPr>
            <w:rFonts w:ascii="Prestige Elite Std" w:eastAsia="Adobe Fan Heiti Std B" w:hAnsi="Prestige Elite Std" w:cs="Adobe Naskh Medium"/>
            <w:sz w:val="18"/>
            <w:szCs w:val="18"/>
            <w:rPrChange w:id="23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e </w:delText>
        </w:r>
      </w:del>
      <w:del w:id="234" w:author="Salim ATALLA" w:date="2021-03-10T20:52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23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del w:id="236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3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mult_Matrice_Vecteur</w:delText>
        </w:r>
      </w:del>
      <w:del w:id="238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3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240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4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(A, </w:delText>
        </w:r>
      </w:del>
      <w:del w:id="242" w:author="Salim ATALLA" w:date="2021-03-11T11:59:00Z">
        <w:r w:rsidRPr="003E0CF6" w:rsidDel="00690B5B">
          <w:rPr>
            <w:rFonts w:ascii="Prestige Elite Std" w:eastAsia="Adobe Fan Heiti Std B" w:hAnsi="Prestige Elite Std" w:cs="Adobe Naskh Medium"/>
            <w:sz w:val="18"/>
            <w:szCs w:val="18"/>
            <w:rPrChange w:id="24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z</w:delText>
        </w:r>
      </w:del>
      <w:del w:id="244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4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, n, n)</w:delText>
        </w:r>
      </w:del>
    </w:p>
    <w:p w14:paraId="08823EF5" w14:textId="3036F203" w:rsidR="000304A7" w:rsidRPr="003E0CF6" w:rsidDel="00C90568" w:rsidRDefault="000304A7" w:rsidP="004C6272">
      <w:pPr>
        <w:spacing w:after="0"/>
        <w:rPr>
          <w:del w:id="246" w:author="Salim ATALLA" w:date="2021-03-11T21:12:00Z"/>
          <w:rFonts w:ascii="Prestige Elite Std" w:hAnsi="Prestige Elite Std" w:cs="Adobe Naskh Medium"/>
          <w:sz w:val="18"/>
          <w:szCs w:val="18"/>
          <w:rPrChange w:id="247" w:author="Salim ATALLA" w:date="2021-03-09T20:29:00Z">
            <w:rPr>
              <w:del w:id="248" w:author="Salim ATALLA" w:date="2021-03-11T21:12:00Z"/>
              <w:rFonts w:ascii="Bookman Old Style" w:hAnsi="Bookman Old Style" w:cs="Adobe Naskh Medium"/>
              <w:sz w:val="18"/>
              <w:szCs w:val="18"/>
            </w:rPr>
          </w:rPrChange>
        </w:rPr>
      </w:pPr>
      <w:del w:id="249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5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5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del w:id="252" w:author="Salim ATALLA" w:date="2021-03-11T11:57:00Z">
        <w:r w:rsidRPr="003E0CF6" w:rsidDel="00D82187">
          <w:rPr>
            <w:rFonts w:ascii="Prestige Elite Std" w:eastAsia="Adobe Fan Heiti Std B" w:hAnsi="Prestige Elite Std" w:cs="Adobe Naskh Medium"/>
            <w:sz w:val="18"/>
            <w:szCs w:val="18"/>
            <w:rPrChange w:id="25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e </w:delText>
        </w:r>
      </w:del>
      <w:del w:id="254" w:author="Salim ATALLA" w:date="2021-03-10T20:52:00Z">
        <w:r w:rsidRPr="003E0CF6" w:rsidDel="00CE79D2">
          <w:rPr>
            <w:rFonts w:ascii="Prestige Elite Std" w:eastAsia="Adobe Fan Heiti Std B" w:hAnsi="Prestige Elite Std" w:cs="Adobe Naskh Medium"/>
            <w:sz w:val="18"/>
            <w:szCs w:val="18"/>
            <w:rPrChange w:id="25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del w:id="256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5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sub_Matrice</w:delText>
        </w:r>
      </w:del>
      <w:del w:id="258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5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260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6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(</w:delText>
        </w:r>
      </w:del>
      <w:del w:id="262" w:author="Salim ATALLA" w:date="2021-03-11T11:58:00Z">
        <w:r w:rsidRPr="003E0CF6" w:rsidDel="00F15A2E">
          <w:rPr>
            <w:rFonts w:ascii="Prestige Elite Std" w:eastAsia="Adobe Fan Heiti Std B" w:hAnsi="Prestige Elite Std" w:cs="Adobe Naskh Medium"/>
            <w:sz w:val="18"/>
            <w:szCs w:val="18"/>
            <w:rPrChange w:id="26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e</w:delText>
        </w:r>
      </w:del>
      <w:del w:id="264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6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, </w:delText>
        </w:r>
      </w:del>
      <w:del w:id="266" w:author="Salim ATALLA" w:date="2021-03-11T11:59:00Z">
        <w:r w:rsidRPr="003E0CF6" w:rsidDel="000F7CF8">
          <w:rPr>
            <w:rFonts w:ascii="Prestige Elite Std" w:eastAsia="Adobe Fan Heiti Std B" w:hAnsi="Prestige Elite Std" w:cs="Adobe Naskh Medium"/>
            <w:sz w:val="18"/>
            <w:szCs w:val="18"/>
            <w:rPrChange w:id="26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</w:del>
      <w:del w:id="268" w:author="Salim ATALLA" w:date="2021-03-11T21:12:00Z">
        <w:r w:rsidRPr="003E0CF6" w:rsidDel="00C90568">
          <w:rPr>
            <w:rFonts w:ascii="Prestige Elite Std" w:eastAsia="Adobe Fan Heiti Std B" w:hAnsi="Prestige Elite Std" w:cs="Adobe Naskh Medium"/>
            <w:sz w:val="18"/>
            <w:szCs w:val="18"/>
            <w:rPrChange w:id="26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, n, n)</w:delText>
        </w:r>
      </w:del>
    </w:p>
    <w:p w14:paraId="0DAC967F" w14:textId="77777777" w:rsidR="004C6272" w:rsidRPr="003E0CF6" w:rsidRDefault="004C6272" w:rsidP="004C6272">
      <w:pPr>
        <w:spacing w:after="0"/>
        <w:rPr>
          <w:rFonts w:ascii="Prestige Elite Std" w:hAnsi="Prestige Elite Std" w:cs="Adobe Naskh Medium"/>
          <w:sz w:val="18"/>
          <w:szCs w:val="18"/>
          <w:rPrChange w:id="270" w:author="Salim ATALLA" w:date="2021-03-09T20:29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</w:p>
    <w:p w14:paraId="7A9EF98C" w14:textId="1A523824" w:rsidR="0052274D" w:rsidRPr="003E0CF6" w:rsidRDefault="0052274D" w:rsidP="0052274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271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72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="00040C63" w:rsidRPr="003E0CF6">
        <w:rPr>
          <w:rFonts w:ascii="Prestige Elite Std" w:eastAsia="Adobe Fan Heiti Std B" w:hAnsi="Prestige Elite Std" w:cs="Adobe Naskh Medium"/>
          <w:sz w:val="18"/>
          <w:szCs w:val="18"/>
          <w:rPrChange w:id="27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désallocation</w:t>
      </w:r>
      <w:del w:id="274" w:author="Salim ATALLA" w:date="2021-03-09T20:38:00Z">
        <w:r w:rsidR="00040C63"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75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040C63" w:rsidRPr="003E0CF6">
        <w:rPr>
          <w:rFonts w:ascii="Prestige Elite Std" w:eastAsia="Adobe Fan Heiti Std B" w:hAnsi="Prestige Elite Std" w:cs="Adobe Naskh Medium"/>
          <w:sz w:val="18"/>
          <w:szCs w:val="18"/>
          <w:rPrChange w:id="27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(x_i)</w:t>
      </w:r>
    </w:p>
    <w:p w14:paraId="5F407306" w14:textId="1F5C8D36" w:rsidR="00040C63" w:rsidRPr="003E0CF6" w:rsidRDefault="00040C63" w:rsidP="0052274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277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7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79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désallocation</w:t>
      </w:r>
      <w:del w:id="280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81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82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(z_i)</w:t>
      </w:r>
    </w:p>
    <w:p w14:paraId="425F1061" w14:textId="45B30256" w:rsidR="00040C63" w:rsidRPr="003E0CF6" w:rsidDel="007D6E38" w:rsidRDefault="00040C63" w:rsidP="0052274D">
      <w:pPr>
        <w:spacing w:after="0"/>
        <w:rPr>
          <w:del w:id="283" w:author="Salim ATALLA" w:date="2021-03-11T21:13:00Z"/>
          <w:rFonts w:ascii="Prestige Elite Std" w:eastAsia="Adobe Fan Heiti Std B" w:hAnsi="Prestige Elite Std" w:cs="Adobe Naskh Medium"/>
          <w:sz w:val="18"/>
          <w:szCs w:val="18"/>
          <w:rPrChange w:id="284" w:author="Salim ATALLA" w:date="2021-03-09T20:29:00Z">
            <w:rPr>
              <w:del w:id="285" w:author="Salim ATALLA" w:date="2021-03-11T21:13:00Z"/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8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87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désallocation</w:t>
      </w:r>
      <w:del w:id="288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89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290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(A)</w:t>
      </w:r>
    </w:p>
    <w:p w14:paraId="7CD6B847" w14:textId="78896B78" w:rsidR="00040C63" w:rsidRPr="003E0CF6" w:rsidRDefault="00040C63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291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292" w:author="Salim ATALLA" w:date="2021-03-11T21:13:00Z">
        <w:r w:rsidRPr="003E0CF6" w:rsidDel="007D6E38">
          <w:rPr>
            <w:rFonts w:ascii="Prestige Elite Std" w:eastAsia="Adobe Fan Heiti Std B" w:hAnsi="Prestige Elite Std" w:cs="Adobe Naskh Medium"/>
            <w:sz w:val="18"/>
            <w:szCs w:val="18"/>
            <w:rPrChange w:id="293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  <w:r w:rsidRPr="003E0CF6" w:rsidDel="007D6E38">
          <w:rPr>
            <w:rFonts w:ascii="Prestige Elite Std" w:eastAsia="Adobe Fan Heiti Std B" w:hAnsi="Prestige Elite Std" w:cs="Adobe Naskh Medium"/>
            <w:sz w:val="18"/>
            <w:szCs w:val="18"/>
            <w:rPrChange w:id="294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  <w:delText>désallocation</w:delText>
        </w:r>
      </w:del>
      <w:del w:id="295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296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297" w:author="Salim ATALLA" w:date="2021-03-11T21:13:00Z">
        <w:r w:rsidRPr="003E0CF6" w:rsidDel="007D6E38">
          <w:rPr>
            <w:rFonts w:ascii="Prestige Elite Std" w:eastAsia="Adobe Fan Heiti Std B" w:hAnsi="Prestige Elite Std" w:cs="Adobe Naskh Medium"/>
            <w:sz w:val="18"/>
            <w:szCs w:val="18"/>
            <w:rPrChange w:id="298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(</w:delText>
        </w:r>
      </w:del>
      <w:del w:id="299" w:author="Salim ATALLA" w:date="2021-03-11T11:59:00Z">
        <w:r w:rsidRPr="003E0CF6" w:rsidDel="000F7CF8">
          <w:rPr>
            <w:rFonts w:ascii="Prestige Elite Std" w:eastAsia="Adobe Fan Heiti Std B" w:hAnsi="Prestige Elite Std" w:cs="Adobe Naskh Medium"/>
            <w:sz w:val="18"/>
            <w:szCs w:val="18"/>
            <w:rPrChange w:id="30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</w:del>
      <w:del w:id="301" w:author="Salim ATALLA" w:date="2021-03-11T21:13:00Z">
        <w:r w:rsidRPr="003E0CF6" w:rsidDel="007D6E38">
          <w:rPr>
            <w:rFonts w:ascii="Prestige Elite Std" w:eastAsia="Adobe Fan Heiti Std B" w:hAnsi="Prestige Elite Std" w:cs="Adobe Naskh Medium"/>
            <w:sz w:val="18"/>
            <w:szCs w:val="18"/>
            <w:rPrChange w:id="302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)</w:delText>
        </w:r>
      </w:del>
    </w:p>
    <w:p w14:paraId="02C24678" w14:textId="683AC64B" w:rsidR="00040C63" w:rsidRPr="003E0CF6" w:rsidRDefault="00040C63" w:rsidP="0052274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30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04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05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désallocation</w:t>
      </w:r>
      <w:del w:id="306" w:author="Salim ATALLA" w:date="2021-03-09T20:38:00Z">
        <w:r w:rsidRPr="003E0CF6" w:rsidDel="00406CAE">
          <w:rPr>
            <w:rFonts w:ascii="Prestige Elite Std" w:eastAsia="Adobe Fan Heiti Std B" w:hAnsi="Prestige Elite Std" w:cs="Adobe Naskh Medium"/>
            <w:sz w:val="18"/>
            <w:szCs w:val="18"/>
            <w:rPrChange w:id="307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08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</w:t>
      </w:r>
      <w:del w:id="309" w:author="Salim ATALLA" w:date="2021-03-11T11:59:00Z">
        <w:r w:rsidRPr="003E0CF6" w:rsidDel="00690B5B">
          <w:rPr>
            <w:rFonts w:ascii="Prestige Elite Std" w:eastAsia="Adobe Fan Heiti Std B" w:hAnsi="Prestige Elite Std" w:cs="Adobe Naskh Medium"/>
            <w:sz w:val="18"/>
            <w:szCs w:val="18"/>
            <w:rPrChange w:id="310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z</w:delText>
        </w:r>
      </w:del>
      <w:ins w:id="311" w:author="Salim ATALLA" w:date="2021-03-11T12:00:00Z">
        <w:r w:rsidR="00D11164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</w:ins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12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1B378DD2" w14:textId="77777777" w:rsidR="00040C63" w:rsidRPr="003E0CF6" w:rsidRDefault="00040C63" w:rsidP="0052274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313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</w:p>
    <w:p w14:paraId="3FD87409" w14:textId="5DC58C0D" w:rsidR="0052274D" w:rsidRPr="003E0CF6" w:rsidRDefault="0052274D" w:rsidP="0052274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314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15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3E0CF6">
        <w:rPr>
          <w:rFonts w:ascii="Prestige Elite Std" w:eastAsia="Adobe Fan Heiti Std B" w:hAnsi="Prestige Elite Std" w:cs="Adobe Naskh Medium"/>
          <w:sz w:val="18"/>
          <w:szCs w:val="18"/>
          <w:rPrChange w:id="316" w:author="Salim ATALLA" w:date="2021-03-09T20:29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del w:id="317" w:author="Salim ATALLA" w:date="2021-03-11T11:58:00Z">
        <w:r w:rsidR="004C6272" w:rsidRPr="003E0CF6" w:rsidDel="00D82187">
          <w:rPr>
            <w:rFonts w:ascii="Prestige Elite Std" w:eastAsia="Adobe Fan Heiti Std B" w:hAnsi="Prestige Elite Std" w:cs="Adobe Naskh Medium"/>
            <w:sz w:val="18"/>
            <w:szCs w:val="18"/>
            <w:rPrChange w:id="318" w:author="Salim ATALLA" w:date="2021-03-09T20:29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e</w:delText>
        </w:r>
      </w:del>
      <w:ins w:id="319" w:author="Salim ATALLA" w:date="2021-03-11T21:12:00Z">
        <w:r w:rsidR="00C90568">
          <w:rPr>
            <w:rFonts w:ascii="Prestige Elite Std" w:eastAsia="Adobe Fan Heiti Std B" w:hAnsi="Prestige Elite Std" w:cs="Adobe Naskh Medium"/>
            <w:sz w:val="18"/>
            <w:szCs w:val="18"/>
          </w:rPr>
          <w:t>B</w:t>
        </w:r>
      </w:ins>
    </w:p>
    <w:p w14:paraId="6DE840A1" w14:textId="5104A7EA" w:rsidR="0052274D" w:rsidDel="00237348" w:rsidRDefault="00EE0709" w:rsidP="0052274D">
      <w:pPr>
        <w:rPr>
          <w:del w:id="320" w:author="Salim ATALLA" w:date="2021-03-11T21:06:00Z"/>
          <w:rFonts w:ascii="High Tower Text" w:hAnsi="High Tower Text" w:cs="Arabic Typesetting"/>
          <w:u w:val="single"/>
        </w:rPr>
      </w:pPr>
      <w:ins w:id="321" w:author="Salim ATALLA" w:date="2021-03-11T18:50:00Z">
        <w:r>
          <w:rPr>
            <w:noProof/>
          </w:rPr>
          <w:drawing>
            <wp:anchor distT="0" distB="0" distL="114300" distR="114300" simplePos="0" relativeHeight="251663360" behindDoc="1" locked="0" layoutInCell="1" allowOverlap="1" wp14:anchorId="171EE050" wp14:editId="18C129CE">
              <wp:simplePos x="0" y="0"/>
              <wp:positionH relativeFrom="margin">
                <wp:align>right</wp:align>
              </wp:positionH>
              <wp:positionV relativeFrom="paragraph">
                <wp:posOffset>230895</wp:posOffset>
              </wp:positionV>
              <wp:extent cx="2840990" cy="1290320"/>
              <wp:effectExtent l="0" t="0" r="0" b="5080"/>
              <wp:wrapTight wrapText="bothSides">
                <wp:wrapPolygon edited="0">
                  <wp:start x="0" y="0"/>
                  <wp:lineTo x="0" y="21366"/>
                  <wp:lineTo x="21436" y="21366"/>
                  <wp:lineTo x="21436" y="0"/>
                  <wp:lineTo x="0" y="0"/>
                </wp:wrapPolygon>
              </wp:wrapTight>
              <wp:docPr id="9" name="Imag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0990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52274D">
        <w:rPr>
          <w:rFonts w:ascii="Consolas" w:eastAsia="Adobe Fan Heiti Std B" w:hAnsi="Consolas" w:cs="Arabic Typesetting"/>
          <w:sz w:val="20"/>
          <w:szCs w:val="20"/>
        </w:rPr>
        <w:tab/>
      </w:r>
      <w:r w:rsidR="0052274D" w:rsidRPr="00985D74">
        <w:rPr>
          <w:rFonts w:ascii="High Tower Text" w:hAnsi="High Tower Text" w:cs="Arabic Typesetting"/>
          <w:u w:val="single"/>
        </w:rPr>
        <w:t>Fin</w:t>
      </w:r>
    </w:p>
    <w:p w14:paraId="69F58F7B" w14:textId="77777777" w:rsidR="0052274D" w:rsidDel="00EE0709" w:rsidRDefault="0052274D">
      <w:pPr>
        <w:rPr>
          <w:del w:id="322" w:author="Salim ATALLA" w:date="2021-03-11T21:09:00Z"/>
        </w:rPr>
      </w:pPr>
    </w:p>
    <w:p w14:paraId="47F57DB7" w14:textId="68F87351" w:rsidR="00EE0709" w:rsidRDefault="00EE0709" w:rsidP="00177AE3">
      <w:pPr>
        <w:rPr>
          <w:ins w:id="323" w:author="Salim ATALLA" w:date="2021-03-11T21:07:00Z"/>
          <w:rFonts w:ascii="High Tower Text" w:hAnsi="High Tower Text" w:cs="Arabic Typesetting"/>
          <w:color w:val="4472C4" w:themeColor="accent1"/>
          <w:u w:val="single"/>
        </w:rPr>
      </w:pPr>
    </w:p>
    <w:p w14:paraId="10DC4FFC" w14:textId="77777777" w:rsidR="00C90568" w:rsidRDefault="00C90568" w:rsidP="00177AE3">
      <w:pPr>
        <w:rPr>
          <w:ins w:id="324" w:author="Salim ATALLA" w:date="2021-03-11T21:12:00Z"/>
          <w:rFonts w:ascii="High Tower Text" w:hAnsi="High Tower Text" w:cs="Arabic Typesetting"/>
          <w:color w:val="4472C4" w:themeColor="accent1"/>
          <w:u w:val="single"/>
        </w:rPr>
      </w:pPr>
    </w:p>
    <w:p w14:paraId="608E01A1" w14:textId="7E9AB9F1" w:rsidR="00177AE3" w:rsidRPr="003A1E08" w:rsidRDefault="00177AE3" w:rsidP="00177AE3">
      <w:pPr>
        <w:rPr>
          <w:ins w:id="325" w:author="Salim ATALLA" w:date="2021-03-11T18:47:00Z"/>
          <w:rFonts w:ascii="High Tower Text" w:hAnsi="High Tower Text" w:cs="Arabic Typesetting"/>
          <w:color w:val="4472C4" w:themeColor="accent1"/>
          <w:u w:val="single"/>
        </w:rPr>
      </w:pPr>
      <w:ins w:id="326" w:author="Salim ATALLA" w:date="2021-03-11T18:47:00Z">
        <w:r w:rsidRPr="003A1E08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66517F2E" w14:textId="055152DE" w:rsidR="00ED41DE" w:rsidRPr="00EA2C21" w:rsidDel="00553A72" w:rsidRDefault="00177AE3">
      <w:pPr>
        <w:rPr>
          <w:del w:id="327" w:author="Salim ATALLA" w:date="2021-03-09T20:49:00Z"/>
          <w:rFonts w:ascii="High Tower Text" w:hAnsi="High Tower Text"/>
          <w:rPrChange w:id="328" w:author="Salim ATALLA" w:date="2021-03-11T21:10:00Z">
            <w:rPr>
              <w:del w:id="329" w:author="Salim ATALLA" w:date="2021-03-09T20:49:00Z"/>
            </w:rPr>
          </w:rPrChange>
        </w:rPr>
      </w:pPr>
      <w:ins w:id="330" w:author="Salim ATALLA" w:date="2021-03-11T18:48:00Z">
        <w:r>
          <w:rPr>
            <w:rFonts w:ascii="High Tower Text" w:hAnsi="High Tower Text"/>
          </w:rPr>
          <w:t>Pour une fonction donnée :</w:t>
        </w:r>
        <w:r>
          <w:rPr>
            <w:rFonts w:ascii="High Tower Text" w:hAnsi="High Tower Text"/>
          </w:rPr>
          <w:tab/>
          <w:t>f</w:t>
        </w:r>
      </w:ins>
      <w:ins w:id="331" w:author="Salim ATALLA" w:date="2021-03-11T19:46:00Z">
        <w:r w:rsidR="000E5D6C" w:rsidRPr="000E5D6C">
          <w:rPr>
            <w:rFonts w:ascii="Prestige Elite Std" w:hAnsi="Prestige Elite Std"/>
            <w:sz w:val="18"/>
            <w:szCs w:val="18"/>
            <w:rPrChange w:id="332" w:author="Salim ATALLA" w:date="2021-03-11T19:46:00Z">
              <w:rPr>
                <w:rFonts w:ascii="High Tower Text" w:hAnsi="High Tower Text"/>
              </w:rPr>
            </w:rPrChange>
          </w:rPr>
          <w:t>1</w:t>
        </w:r>
      </w:ins>
      <w:ins w:id="333" w:author="Salim ATALLA" w:date="2021-03-11T18:48:00Z">
        <w:r>
          <w:rPr>
            <w:rFonts w:ascii="High Tower Text" w:hAnsi="High Tower Text"/>
          </w:rPr>
          <w:t>(x) = x</w:t>
        </w:r>
        <w:r w:rsidRPr="004267A0">
          <w:rPr>
            <w:rFonts w:ascii="Adobe Devanagari" w:hAnsi="Adobe Devanagari" w:cs="Adobe Devanagari"/>
            <w:vertAlign w:val="superscript"/>
          </w:rPr>
          <w:t>2</w:t>
        </w:r>
        <w:r>
          <w:rPr>
            <w:rFonts w:ascii="High Tower Text" w:hAnsi="High Tower Text"/>
          </w:rPr>
          <w:t xml:space="preserve"> + </w:t>
        </w:r>
      </w:ins>
      <w:ins w:id="334" w:author="Salim ATALLA" w:date="2021-03-11T21:09:00Z">
        <w:r w:rsidR="00EE0709">
          <w:rPr>
            <w:rFonts w:ascii="High Tower Text" w:hAnsi="High Tower Text"/>
          </w:rPr>
          <w:t>x</w:t>
        </w:r>
      </w:ins>
      <w:ins w:id="335" w:author="Salim ATALLA" w:date="2021-03-11T18:48:00Z">
        <w:r>
          <w:rPr>
            <w:rFonts w:ascii="High Tower Text" w:hAnsi="High Tower Text"/>
          </w:rPr>
          <w:tab/>
        </w:r>
      </w:ins>
      <w:ins w:id="336" w:author="Salim ATALLA" w:date="2021-03-11T21:06:00Z">
        <w:r w:rsidR="00237348">
          <w:rPr>
            <w:rFonts w:ascii="High Tower Text" w:hAnsi="High Tower Text" w:cs="Arabic Typesetting"/>
          </w:rPr>
          <w:t xml:space="preserve"> </w:t>
        </w:r>
      </w:ins>
      <w:ins w:id="337" w:author="Salim ATALLA" w:date="2021-03-11T18:48:00Z">
        <w:r>
          <w:rPr>
            <w:rFonts w:ascii="High Tower Text" w:hAnsi="High Tower Text" w:cs="Arabic Typesetting"/>
          </w:rPr>
          <w:t xml:space="preserve">pour </w:t>
        </w:r>
      </w:ins>
      <w:ins w:id="338" w:author="Salim ATALLA" w:date="2021-03-11T18:47:00Z">
        <w:r>
          <w:rPr>
            <w:rFonts w:ascii="High Tower Text" w:hAnsi="High Tower Text" w:cs="Arabic Typesetting"/>
          </w:rPr>
          <w:t>un intervalle : [2, 6] et pour n = 5</w:t>
        </w:r>
      </w:ins>
    </w:p>
    <w:p w14:paraId="627D825A" w14:textId="03FE9DE0" w:rsidR="00553A72" w:rsidRDefault="00553A72" w:rsidP="00B61024">
      <w:pPr>
        <w:rPr>
          <w:ins w:id="339" w:author="Salim ATALLA" w:date="2021-03-09T20:49:00Z"/>
        </w:rPr>
      </w:pPr>
    </w:p>
    <w:p w14:paraId="230ABB55" w14:textId="1BE4D4B5" w:rsidR="00ED41DE" w:rsidDel="00EA2C21" w:rsidRDefault="00F058C7" w:rsidP="00470FB3">
      <w:pPr>
        <w:rPr>
          <w:del w:id="340" w:author="Salim ATALLA" w:date="2021-03-09T20:49:00Z"/>
          <w:rFonts w:ascii="High Tower Text" w:hAnsi="High Tower Text" w:cs="Arabic Typesetting"/>
        </w:rPr>
      </w:pPr>
      <w:ins w:id="341" w:author="Salim ATALLA" w:date="2021-03-11T18:49:00Z">
        <w:r>
          <w:rPr>
            <w:rFonts w:ascii="High Tower Text" w:hAnsi="High Tower Text" w:cs="Arabic Typesetting"/>
          </w:rPr>
          <w:t xml:space="preserve">On aura le résultat </w:t>
        </w:r>
      </w:ins>
      <w:ins w:id="342" w:author="Salim ATALLA" w:date="2021-03-11T18:51:00Z">
        <w:r w:rsidR="00FF7034">
          <w:rPr>
            <w:rFonts w:ascii="High Tower Text" w:hAnsi="High Tower Text" w:cs="Arabic Typesetting"/>
          </w:rPr>
          <w:t>ci</w:t>
        </w:r>
        <w:r w:rsidR="00FF7034" w:rsidRPr="00FF7034">
          <w:rPr>
            <w:rFonts w:ascii="Adobe Devanagari" w:hAnsi="Adobe Devanagari" w:cs="Adobe Devanagari"/>
            <w:rPrChange w:id="343" w:author="Salim ATALLA" w:date="2021-03-11T18:51:00Z">
              <w:rPr>
                <w:rFonts w:ascii="High Tower Text" w:hAnsi="High Tower Text" w:cs="Arabic Typesetting"/>
              </w:rPr>
            </w:rPrChange>
          </w:rPr>
          <w:t>-</w:t>
        </w:r>
        <w:r w:rsidR="00FF7034">
          <w:rPr>
            <w:rFonts w:ascii="High Tower Text" w:hAnsi="High Tower Text" w:cs="Arabic Typesetting"/>
          </w:rPr>
          <w:t>contre</w:t>
        </w:r>
      </w:ins>
      <w:ins w:id="344" w:author="Salim ATALLA" w:date="2021-03-11T18:49:00Z">
        <w:r>
          <w:rPr>
            <w:rFonts w:ascii="High Tower Text" w:hAnsi="High Tower Text" w:cs="Arabic Typesetting"/>
          </w:rPr>
          <w:t> :</w:t>
        </w:r>
      </w:ins>
    </w:p>
    <w:p w14:paraId="34C0F73A" w14:textId="77777777" w:rsidR="00EA2C21" w:rsidRDefault="00EA2C21" w:rsidP="00470FB3">
      <w:pPr>
        <w:rPr>
          <w:ins w:id="345" w:author="Salim ATALLA" w:date="2021-03-11T21:11:00Z"/>
          <w:rFonts w:ascii="High Tower Text" w:hAnsi="High Tower Text" w:cs="Arabic Typesetting"/>
        </w:rPr>
      </w:pPr>
    </w:p>
    <w:p w14:paraId="482343C3" w14:textId="77777777" w:rsidR="00C90568" w:rsidRDefault="00C90568" w:rsidP="00470FB3">
      <w:pPr>
        <w:rPr>
          <w:ins w:id="346" w:author="Salim ATALLA" w:date="2021-03-11T21:12:00Z"/>
          <w:rFonts w:ascii="High Tower Text" w:hAnsi="High Tower Text"/>
        </w:rPr>
      </w:pPr>
    </w:p>
    <w:p w14:paraId="509F2A4F" w14:textId="40EC6674" w:rsidR="00EE0709" w:rsidRDefault="00C90568" w:rsidP="00470FB3">
      <w:pPr>
        <w:rPr>
          <w:ins w:id="347" w:author="Salim ATALLA" w:date="2021-03-11T21:12:00Z"/>
          <w:rFonts w:ascii="High Tower Text" w:hAnsi="High Tower Text"/>
        </w:rPr>
      </w:pPr>
      <w:ins w:id="348" w:author="Salim ATALLA" w:date="2021-03-11T20:07:00Z"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12F42A84" wp14:editId="480F10A6">
              <wp:simplePos x="0" y="0"/>
              <wp:positionH relativeFrom="margin">
                <wp:align>right</wp:align>
              </wp:positionH>
              <wp:positionV relativeFrom="paragraph">
                <wp:posOffset>96456</wp:posOffset>
              </wp:positionV>
              <wp:extent cx="2826385" cy="1290320"/>
              <wp:effectExtent l="0" t="0" r="0" b="5080"/>
              <wp:wrapTight wrapText="bothSides">
                <wp:wrapPolygon edited="0">
                  <wp:start x="0" y="0"/>
                  <wp:lineTo x="0" y="21366"/>
                  <wp:lineTo x="21401" y="21366"/>
                  <wp:lineTo x="21401" y="0"/>
                  <wp:lineTo x="0" y="0"/>
                </wp:wrapPolygon>
              </wp:wrapTight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2638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533F328" w14:textId="37E9B56E" w:rsidR="00EE0709" w:rsidRDefault="000E5D6C" w:rsidP="00470FB3">
      <w:pPr>
        <w:rPr>
          <w:ins w:id="349" w:author="Salim ATALLA" w:date="2021-03-11T21:09:00Z"/>
          <w:rFonts w:ascii="High Tower Text" w:hAnsi="High Tower Text"/>
        </w:rPr>
      </w:pPr>
      <w:ins w:id="350" w:author="Salim ATALLA" w:date="2021-03-11T19:45:00Z">
        <w:r>
          <w:rPr>
            <w:rFonts w:ascii="High Tower Text" w:hAnsi="High Tower Text"/>
          </w:rPr>
          <w:t>Pour une fonction donnée :</w:t>
        </w:r>
        <w:r>
          <w:rPr>
            <w:rFonts w:ascii="High Tower Text" w:hAnsi="High Tower Text"/>
          </w:rPr>
          <w:tab/>
        </w:r>
      </w:ins>
    </w:p>
    <w:p w14:paraId="375E8571" w14:textId="2353E990" w:rsidR="00470FB3" w:rsidRDefault="000E5D6C">
      <w:pPr>
        <w:rPr>
          <w:ins w:id="351" w:author="Salim ATALLA" w:date="2021-03-11T20:07:00Z"/>
          <w:rFonts w:ascii="High Tower Text" w:hAnsi="High Tower Text" w:cs="Arabic Typesetting"/>
        </w:rPr>
      </w:pPr>
      <w:ins w:id="352" w:author="Salim ATALLA" w:date="2021-03-11T19:46:00Z">
        <w:r>
          <w:rPr>
            <w:rFonts w:ascii="High Tower Text" w:hAnsi="High Tower Text"/>
          </w:rPr>
          <w:t>f</w:t>
        </w:r>
        <w:r>
          <w:rPr>
            <w:rFonts w:ascii="Prestige Elite Std" w:hAnsi="Prestige Elite Std"/>
            <w:sz w:val="18"/>
            <w:szCs w:val="18"/>
          </w:rPr>
          <w:t>2</w:t>
        </w:r>
      </w:ins>
      <w:ins w:id="353" w:author="Salim ATALLA" w:date="2021-03-11T19:45:00Z">
        <w:r>
          <w:rPr>
            <w:rFonts w:ascii="High Tower Text" w:hAnsi="High Tower Text"/>
          </w:rPr>
          <w:t xml:space="preserve">(x) = </w:t>
        </w:r>
      </w:ins>
      <w:ins w:id="354" w:author="Salim ATALLA" w:date="2021-03-11T20:04:00Z">
        <w:r w:rsidR="00430B58">
          <w:rPr>
            <w:rFonts w:ascii="High Tower Text" w:hAnsi="High Tower Text"/>
          </w:rPr>
          <w:t>x</w:t>
        </w:r>
        <w:r w:rsidR="00430B58" w:rsidRPr="00430B58">
          <w:rPr>
            <w:rFonts w:ascii="High Tower Text" w:hAnsi="High Tower Text"/>
            <w:vertAlign w:val="superscript"/>
            <w:rPrChange w:id="355" w:author="Salim ATALLA" w:date="2021-03-11T20:05:00Z">
              <w:rPr>
                <w:rFonts w:ascii="High Tower Text" w:hAnsi="High Tower Text"/>
              </w:rPr>
            </w:rPrChange>
          </w:rPr>
          <w:t>3</w:t>
        </w:r>
        <w:r w:rsidR="00430B58">
          <w:rPr>
            <w:rFonts w:ascii="High Tower Text" w:hAnsi="High Tower Text"/>
          </w:rPr>
          <w:t xml:space="preserve"> + 2x</w:t>
        </w:r>
        <w:r w:rsidR="00430B58" w:rsidRPr="00430B58">
          <w:rPr>
            <w:rFonts w:ascii="High Tower Text" w:hAnsi="High Tower Text"/>
            <w:vertAlign w:val="superscript"/>
            <w:rPrChange w:id="356" w:author="Salim ATALLA" w:date="2021-03-11T20:05:00Z">
              <w:rPr>
                <w:rFonts w:ascii="High Tower Text" w:hAnsi="High Tower Text"/>
              </w:rPr>
            </w:rPrChange>
          </w:rPr>
          <w:t>2</w:t>
        </w:r>
        <w:r w:rsidR="00430B58">
          <w:rPr>
            <w:rFonts w:ascii="High Tower Text" w:hAnsi="High Tower Text"/>
          </w:rPr>
          <w:t xml:space="preserve"> + x </w:t>
        </w:r>
        <w:r w:rsidR="00430B58" w:rsidRPr="00430B58">
          <w:rPr>
            <w:rFonts w:ascii="Adobe Devanagari" w:hAnsi="Adobe Devanagari" w:cs="Adobe Devanagari"/>
            <w:rPrChange w:id="357" w:author="Salim ATALLA" w:date="2021-03-11T20:05:00Z">
              <w:rPr>
                <w:rFonts w:ascii="High Tower Text" w:hAnsi="High Tower Text"/>
              </w:rPr>
            </w:rPrChange>
          </w:rPr>
          <w:t>-</w:t>
        </w:r>
      </w:ins>
      <w:ins w:id="358" w:author="Salim ATALLA" w:date="2021-03-11T20:07:00Z">
        <w:r w:rsidR="00622F61">
          <w:rPr>
            <w:rFonts w:ascii="Adobe Devanagari" w:hAnsi="Adobe Devanagari" w:cs="Adobe Devanagari"/>
          </w:rPr>
          <w:t xml:space="preserve"> </w:t>
        </w:r>
      </w:ins>
      <w:ins w:id="359" w:author="Salim ATALLA" w:date="2021-03-11T20:04:00Z">
        <w:r w:rsidR="00430B58" w:rsidRPr="00430B58">
          <w:rPr>
            <w:rFonts w:ascii="Adobe Devanagari" w:hAnsi="Adobe Devanagari" w:cs="Adobe Devanagari"/>
            <w:rPrChange w:id="360" w:author="Salim ATALLA" w:date="2021-03-11T20:05:00Z">
              <w:rPr>
                <w:rFonts w:ascii="High Tower Text" w:hAnsi="High Tower Text"/>
              </w:rPr>
            </w:rPrChange>
          </w:rPr>
          <w:t>1</w:t>
        </w:r>
      </w:ins>
    </w:p>
    <w:p w14:paraId="78599AE5" w14:textId="20983C6D" w:rsidR="007D6E38" w:rsidRDefault="00393E51">
      <w:pPr>
        <w:rPr>
          <w:ins w:id="361" w:author="Salim ATALLA" w:date="2021-03-11T20:06:00Z"/>
          <w:rFonts w:ascii="High Tower Text" w:hAnsi="High Tower Text" w:cs="Arabic Typesetting"/>
        </w:rPr>
      </w:pPr>
      <w:ins w:id="362" w:author="Salim ATALLA" w:date="2021-03-11T20:07:00Z">
        <w:r>
          <w:rPr>
            <w:rFonts w:ascii="High Tower Text" w:hAnsi="High Tower Text" w:cs="Arabic Typesetting"/>
          </w:rPr>
          <w:t>O</w:t>
        </w:r>
      </w:ins>
      <w:ins w:id="363" w:author="Salim ATALLA" w:date="2021-03-11T20:06:00Z">
        <w:r w:rsidR="008A733F">
          <w:rPr>
            <w:rFonts w:ascii="High Tower Text" w:hAnsi="High Tower Text" w:cs="Arabic Typesetting"/>
          </w:rPr>
          <w:t>n</w:t>
        </w:r>
      </w:ins>
      <w:ins w:id="364" w:author="Salim ATALLA" w:date="2021-03-11T20:05:00Z">
        <w:r w:rsidR="008A733F">
          <w:rPr>
            <w:rFonts w:ascii="High Tower Text" w:hAnsi="High Tower Text" w:cs="Arabic Typesetting"/>
          </w:rPr>
          <w:t xml:space="preserve"> aura le résultat </w:t>
        </w:r>
      </w:ins>
      <w:ins w:id="365" w:author="Salim ATALLA" w:date="2021-03-11T20:09:00Z">
        <w:r w:rsidR="00470FB3">
          <w:rPr>
            <w:rFonts w:ascii="High Tower Text" w:hAnsi="High Tower Text" w:cs="Arabic Typesetting"/>
          </w:rPr>
          <w:t>ci</w:t>
        </w:r>
        <w:r w:rsidR="00470FB3" w:rsidRPr="003A1E08">
          <w:rPr>
            <w:rFonts w:ascii="Adobe Devanagari" w:hAnsi="Adobe Devanagari" w:cs="Adobe Devanagari"/>
          </w:rPr>
          <w:t>-</w:t>
        </w:r>
        <w:r w:rsidR="00470FB3">
          <w:rPr>
            <w:rFonts w:ascii="High Tower Text" w:hAnsi="High Tower Text" w:cs="Arabic Typesetting"/>
          </w:rPr>
          <w:t>contre</w:t>
        </w:r>
      </w:ins>
      <w:ins w:id="366" w:author="Salim ATALLA" w:date="2021-03-11T20:06:00Z">
        <w:r w:rsidR="008A733F">
          <w:rPr>
            <w:rFonts w:ascii="High Tower Text" w:hAnsi="High Tower Text" w:cs="Arabic Typesetting"/>
          </w:rPr>
          <w:t> :</w:t>
        </w:r>
      </w:ins>
    </w:p>
    <w:p w14:paraId="08EF5017" w14:textId="77777777" w:rsidR="007D6E38" w:rsidRDefault="007D6E38" w:rsidP="00C90568">
      <w:pPr>
        <w:rPr>
          <w:ins w:id="367" w:author="Salim ATALLA" w:date="2021-03-11T21:13:00Z"/>
          <w:rFonts w:ascii="High Tower Text" w:hAnsi="High Tower Text" w:cs="Arabic Typesetting"/>
        </w:rPr>
      </w:pPr>
    </w:p>
    <w:p w14:paraId="33AC9B98" w14:textId="09DCECAD" w:rsidR="00ED41DE" w:rsidRPr="003119DB" w:rsidDel="007D6E38" w:rsidRDefault="00430364" w:rsidP="00C90568">
      <w:pPr>
        <w:rPr>
          <w:del w:id="368" w:author="Salim ATALLA" w:date="2021-03-09T20:49:00Z"/>
          <w:rFonts w:ascii="High Tower Text" w:hAnsi="High Tower Text" w:cs="Arabic Typesetting"/>
          <w:sz w:val="24"/>
          <w:szCs w:val="24"/>
          <w:rPrChange w:id="369" w:author="Salim ATALLA" w:date="2021-03-11T21:32:00Z">
            <w:rPr>
              <w:del w:id="370" w:author="Salim ATALLA" w:date="2021-03-09T20:49:00Z"/>
              <w:rFonts w:ascii="High Tower Text" w:hAnsi="High Tower Text" w:cs="Arabic Typesetting"/>
            </w:rPr>
          </w:rPrChange>
        </w:rPr>
      </w:pPr>
      <w:ins w:id="371" w:author="Salim ATALLA" w:date="2021-03-11T20:31:00Z">
        <w:r w:rsidRPr="003119DB">
          <w:rPr>
            <w:rFonts w:ascii="High Tower Text" w:hAnsi="High Tower Text" w:cs="Arabic Typesetting"/>
            <w:sz w:val="24"/>
            <w:szCs w:val="24"/>
            <w:rPrChange w:id="372" w:author="Salim ATALLA" w:date="2021-03-11T21:32:00Z">
              <w:rPr>
                <w:rFonts w:ascii="High Tower Text" w:hAnsi="High Tower Text" w:cs="Arabic Typesetting"/>
              </w:rPr>
            </w:rPrChange>
          </w:rPr>
          <w:t xml:space="preserve">On observe qu’on a bien le vecteur des coefficients qui se détermine le polynôme </w:t>
        </w:r>
      </w:ins>
      <w:ins w:id="373" w:author="Salim ATALLA" w:date="2021-03-11T20:32:00Z">
        <w:r w:rsidRPr="003119DB">
          <w:rPr>
            <w:rFonts w:ascii="High Tower Text" w:hAnsi="High Tower Text" w:cs="Arabic Typesetting"/>
            <w:sz w:val="24"/>
            <w:szCs w:val="24"/>
            <w:rPrChange w:id="374" w:author="Salim ATALLA" w:date="2021-03-11T21:32:00Z">
              <w:rPr>
                <w:rFonts w:ascii="High Tower Text" w:hAnsi="High Tower Text" w:cs="Arabic Typesetting"/>
              </w:rPr>
            </w:rPrChange>
          </w:rPr>
          <w:t xml:space="preserve">P(x) </w:t>
        </w:r>
      </w:ins>
      <w:ins w:id="375" w:author="Salim ATALLA" w:date="2021-03-11T21:14:00Z">
        <w:r w:rsidR="00C45B12" w:rsidRPr="003119DB">
          <w:rPr>
            <w:rFonts w:ascii="High Tower Text" w:hAnsi="High Tower Text" w:cs="Arabic Typesetting"/>
            <w:sz w:val="24"/>
            <w:szCs w:val="24"/>
            <w:rPrChange w:id="376" w:author="Salim ATALLA" w:date="2021-03-11T21:32:00Z">
              <w:rPr>
                <w:rFonts w:ascii="High Tower Text" w:hAnsi="High Tower Text" w:cs="Arabic Typesetting"/>
              </w:rPr>
            </w:rPrChange>
          </w:rPr>
          <w:t>pour</w:t>
        </w:r>
      </w:ins>
      <w:ins w:id="377" w:author="Salim ATALLA" w:date="2021-03-11T20:32:00Z">
        <w:r w:rsidRPr="003119DB">
          <w:rPr>
            <w:rFonts w:ascii="High Tower Text" w:hAnsi="High Tower Text" w:cs="Arabic Typesetting"/>
            <w:sz w:val="24"/>
            <w:szCs w:val="24"/>
            <w:rPrChange w:id="378" w:author="Salim ATALLA" w:date="2021-03-11T21:32:00Z">
              <w:rPr>
                <w:rFonts w:ascii="High Tower Text" w:hAnsi="High Tower Text" w:cs="Arabic Typesetting"/>
              </w:rPr>
            </w:rPrChange>
          </w:rPr>
          <w:t xml:space="preserve"> chaque fonction </w:t>
        </w:r>
        <w:r w:rsidRPr="003119DB">
          <w:rPr>
            <w:rFonts w:ascii="High Tower Text" w:hAnsi="High Tower Text"/>
            <w:sz w:val="24"/>
            <w:szCs w:val="24"/>
            <w:rPrChange w:id="379" w:author="Salim ATALLA" w:date="2021-03-11T21:32:00Z">
              <w:rPr>
                <w:rFonts w:ascii="High Tower Text" w:hAnsi="High Tower Text"/>
              </w:rPr>
            </w:rPrChange>
          </w:rPr>
          <w:t>f</w:t>
        </w:r>
        <w:r w:rsidRPr="003119DB">
          <w:rPr>
            <w:rFonts w:ascii="Prestige Elite Std" w:hAnsi="Prestige Elite Std"/>
            <w:sz w:val="24"/>
            <w:szCs w:val="24"/>
            <w:rPrChange w:id="380" w:author="Salim ATALLA" w:date="2021-03-11T21:32:00Z">
              <w:rPr>
                <w:rFonts w:ascii="Prestige Elite Std" w:hAnsi="Prestige Elite Std"/>
                <w:sz w:val="18"/>
                <w:szCs w:val="18"/>
              </w:rPr>
            </w:rPrChange>
          </w:rPr>
          <w:t>1</w:t>
        </w:r>
        <w:r w:rsidRPr="003119DB">
          <w:rPr>
            <w:rFonts w:ascii="High Tower Text" w:hAnsi="High Tower Text" w:cs="Arabic Typesetting"/>
            <w:sz w:val="24"/>
            <w:szCs w:val="24"/>
            <w:rPrChange w:id="381" w:author="Salim ATALLA" w:date="2021-03-11T21:32:00Z">
              <w:rPr>
                <w:rFonts w:ascii="High Tower Text" w:hAnsi="High Tower Text" w:cs="Arabic Typesetting"/>
              </w:rPr>
            </w:rPrChange>
          </w:rPr>
          <w:t xml:space="preserve"> et </w:t>
        </w:r>
      </w:ins>
      <w:ins w:id="382" w:author="Salim ATALLA" w:date="2021-03-11T20:33:00Z">
        <w:r w:rsidRPr="003119DB">
          <w:rPr>
            <w:rFonts w:ascii="High Tower Text" w:hAnsi="High Tower Text"/>
            <w:sz w:val="24"/>
            <w:szCs w:val="24"/>
            <w:rPrChange w:id="383" w:author="Salim ATALLA" w:date="2021-03-11T21:32:00Z">
              <w:rPr>
                <w:rFonts w:ascii="High Tower Text" w:hAnsi="High Tower Text"/>
              </w:rPr>
            </w:rPrChange>
          </w:rPr>
          <w:t>f</w:t>
        </w:r>
        <w:r w:rsidRPr="003119DB">
          <w:rPr>
            <w:rFonts w:ascii="Prestige Elite Std" w:hAnsi="Prestige Elite Std"/>
            <w:sz w:val="24"/>
            <w:szCs w:val="24"/>
            <w:rPrChange w:id="384" w:author="Salim ATALLA" w:date="2021-03-11T21:32:00Z">
              <w:rPr>
                <w:rFonts w:ascii="Prestige Elite Std" w:hAnsi="Prestige Elite Std"/>
                <w:sz w:val="18"/>
                <w:szCs w:val="18"/>
              </w:rPr>
            </w:rPrChange>
          </w:rPr>
          <w:t>2.</w:t>
        </w:r>
      </w:ins>
      <w:ins w:id="385" w:author="Salim ATALLA" w:date="2021-03-11T20:31:00Z">
        <w:r w:rsidRPr="003119DB">
          <w:rPr>
            <w:rFonts w:ascii="High Tower Text" w:hAnsi="High Tower Text" w:cs="Arabic Typesetting"/>
            <w:sz w:val="24"/>
            <w:szCs w:val="24"/>
            <w:rPrChange w:id="386" w:author="Salim ATALLA" w:date="2021-03-11T21:32:00Z">
              <w:rPr>
                <w:rFonts w:ascii="High Tower Text" w:hAnsi="High Tower Text" w:cs="Arabic Typesetting"/>
              </w:rPr>
            </w:rPrChange>
          </w:rPr>
          <w:t xml:space="preserve"> </w:t>
        </w:r>
      </w:ins>
    </w:p>
    <w:p w14:paraId="350B5A3F" w14:textId="77777777" w:rsidR="007D6E38" w:rsidRPr="009B4277" w:rsidRDefault="007D6E38">
      <w:pPr>
        <w:pStyle w:val="Titre2"/>
        <w:rPr>
          <w:ins w:id="387" w:author="Salim ATALLA" w:date="2021-03-11T21:13:00Z"/>
          <w:rFonts w:ascii="High Tower Text" w:hAnsi="High Tower Text" w:cs="Arabic Typesetting"/>
          <w:rPrChange w:id="388" w:author="Salim ATALLA" w:date="2021-03-11T21:12:00Z">
            <w:rPr>
              <w:ins w:id="389" w:author="Salim ATALLA" w:date="2021-03-11T21:13:00Z"/>
            </w:rPr>
          </w:rPrChange>
        </w:rPr>
      </w:pPr>
    </w:p>
    <w:p w14:paraId="4EC17532" w14:textId="77777777" w:rsidR="00C90568" w:rsidRPr="00C90568" w:rsidRDefault="00C90568">
      <w:pPr>
        <w:rPr>
          <w:ins w:id="390" w:author="Salim ATALLA" w:date="2021-03-11T21:12:00Z"/>
        </w:rPr>
      </w:pPr>
    </w:p>
    <w:p w14:paraId="6714BE88" w14:textId="20CF088D" w:rsidR="00ED41DE" w:rsidDel="00DE1D42" w:rsidRDefault="00ED41DE" w:rsidP="00B368F3">
      <w:pPr>
        <w:rPr>
          <w:del w:id="391" w:author="Salim ATALLA" w:date="2021-03-09T20:49:00Z"/>
        </w:rPr>
      </w:pPr>
    </w:p>
    <w:p w14:paraId="6B53A7B0" w14:textId="66B98835" w:rsidR="00ED41DE" w:rsidDel="00553A72" w:rsidRDefault="00ED41DE" w:rsidP="00B61024">
      <w:pPr>
        <w:rPr>
          <w:del w:id="392" w:author="Salim ATALLA" w:date="2021-03-09T20:49:00Z"/>
        </w:rPr>
      </w:pPr>
    </w:p>
    <w:p w14:paraId="6E321180" w14:textId="76AB540F" w:rsidR="00ED41DE" w:rsidDel="00553A72" w:rsidRDefault="00ED41DE" w:rsidP="00B61024">
      <w:pPr>
        <w:rPr>
          <w:del w:id="393" w:author="Salim ATALLA" w:date="2021-03-09T20:49:00Z"/>
        </w:rPr>
      </w:pPr>
    </w:p>
    <w:p w14:paraId="62B208E1" w14:textId="25C4B87D" w:rsidR="00ED41DE" w:rsidDel="00553A72" w:rsidRDefault="00ED41DE" w:rsidP="00B61024">
      <w:pPr>
        <w:rPr>
          <w:del w:id="394" w:author="Salim ATALLA" w:date="2021-03-09T20:49:00Z"/>
        </w:rPr>
      </w:pPr>
    </w:p>
    <w:p w14:paraId="4B9A050C" w14:textId="06E662C3" w:rsidR="00ED41DE" w:rsidDel="00553A72" w:rsidRDefault="00ED41DE" w:rsidP="00B61024">
      <w:pPr>
        <w:rPr>
          <w:del w:id="395" w:author="Salim ATALLA" w:date="2021-03-09T20:49:00Z"/>
        </w:rPr>
      </w:pPr>
    </w:p>
    <w:p w14:paraId="69D7839E" w14:textId="4F679407" w:rsidR="00ED41DE" w:rsidDel="00553A72" w:rsidRDefault="00ED41DE" w:rsidP="00B61024">
      <w:pPr>
        <w:rPr>
          <w:del w:id="396" w:author="Salim ATALLA" w:date="2021-03-09T20:49:00Z"/>
        </w:rPr>
      </w:pPr>
    </w:p>
    <w:p w14:paraId="5A682CC2" w14:textId="53A6AB6E" w:rsidR="00ED41DE" w:rsidDel="00553A72" w:rsidRDefault="00ED41DE" w:rsidP="00B61024">
      <w:pPr>
        <w:rPr>
          <w:del w:id="397" w:author="Salim ATALLA" w:date="2021-03-09T20:49:00Z"/>
        </w:rPr>
      </w:pPr>
    </w:p>
    <w:p w14:paraId="69FB8499" w14:textId="3C0B8177" w:rsidR="00ED41DE" w:rsidDel="00553A72" w:rsidRDefault="00ED41DE" w:rsidP="00B61024">
      <w:pPr>
        <w:rPr>
          <w:del w:id="398" w:author="Salim ATALLA" w:date="2021-03-09T20:49:00Z"/>
        </w:rPr>
      </w:pPr>
    </w:p>
    <w:p w14:paraId="3B3EEB2F" w14:textId="77777777" w:rsidR="007C7BFF" w:rsidDel="000714D5" w:rsidRDefault="007C7BFF" w:rsidP="00B368F3">
      <w:pPr>
        <w:rPr>
          <w:del w:id="399" w:author="Salim ATALLA" w:date="2021-03-11T19:14:00Z"/>
        </w:rPr>
      </w:pPr>
    </w:p>
    <w:p w14:paraId="7DB038B8" w14:textId="7E895536" w:rsidR="0077331F" w:rsidRDefault="00E379D6" w:rsidP="00AF3295">
      <w:pPr>
        <w:pStyle w:val="Titre2"/>
        <w:rPr>
          <w:ins w:id="400" w:author="Salim ATALLA" w:date="2021-03-10T20:13:00Z"/>
          <w:rFonts w:ascii="Bradley Hand ITC" w:hAnsi="Bradley Hand ITC"/>
          <w:b/>
          <w:bCs/>
        </w:rPr>
      </w:pPr>
      <w:ins w:id="401" w:author="Salim ATALLA" w:date="2021-03-10T19:57:00Z">
        <w:r w:rsidRPr="004267A0">
          <w:rPr>
            <w:rFonts w:ascii="Bradley Hand ITC" w:hAnsi="Bradley Hand ITC"/>
            <w:b/>
            <w:bCs/>
          </w:rPr>
          <w:t xml:space="preserve">Tâches </w:t>
        </w:r>
        <w:r>
          <w:rPr>
            <w:rFonts w:ascii="Bradley Hand ITC" w:hAnsi="Bradley Hand ITC"/>
            <w:b/>
            <w:bCs/>
          </w:rPr>
          <w:t>2</w:t>
        </w:r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7596F4EC" w14:textId="77777777" w:rsidR="00AF3295" w:rsidRPr="00AF3295" w:rsidRDefault="00AF3295">
      <w:pPr>
        <w:rPr>
          <w:ins w:id="402" w:author="Salim ATALLA" w:date="2021-03-10T20:13:00Z"/>
        </w:rPr>
      </w:pPr>
    </w:p>
    <w:p w14:paraId="2E86729A" w14:textId="4C0FBA3C" w:rsidR="00AF3295" w:rsidRPr="00AF3295" w:rsidRDefault="00AF3295">
      <w:pPr>
        <w:rPr>
          <w:ins w:id="403" w:author="Salim ATALLA" w:date="2021-03-10T19:54:00Z"/>
          <w:rFonts w:ascii="High Tower Text" w:hAnsi="High Tower Text"/>
          <w:rPrChange w:id="404" w:author="Salim ATALLA" w:date="2021-03-10T20:13:00Z">
            <w:rPr>
              <w:ins w:id="405" w:author="Salim ATALLA" w:date="2021-03-10T19:54:00Z"/>
              <w:u w:val="single"/>
            </w:rPr>
          </w:rPrChange>
        </w:rPr>
        <w:pPrChange w:id="406" w:author="Salim ATALLA" w:date="2021-03-10T20:13:00Z">
          <w:pPr>
            <w:pStyle w:val="Titre2"/>
          </w:pPr>
        </w:pPrChange>
      </w:pPr>
      <w:ins w:id="407" w:author="Salim ATALLA" w:date="2021-03-10T20:13:00Z">
        <w:r w:rsidRPr="0028017A">
          <w:rPr>
            <w:rFonts w:ascii="High Tower Text" w:hAnsi="High Tower Text"/>
            <w:u w:val="single"/>
            <w:rPrChange w:id="408" w:author="Salim ATALLA" w:date="2021-03-10T20:36:00Z">
              <w:rPr>
                <w:rFonts w:eastAsia="Times New Roman"/>
                <w:lang w:eastAsia="fr-FR"/>
              </w:rPr>
            </w:rPrChange>
          </w:rPr>
          <w:t>Rôle</w:t>
        </w:r>
        <w:r w:rsidRPr="00AF3295">
          <w:rPr>
            <w:rFonts w:ascii="High Tower Text" w:hAnsi="High Tower Text"/>
            <w:rPrChange w:id="409" w:author="Salim ATALLA" w:date="2021-03-10T20:13:00Z">
              <w:rPr>
                <w:rFonts w:eastAsia="Times New Roman"/>
                <w:lang w:eastAsia="fr-FR"/>
              </w:rPr>
            </w:rPrChange>
          </w:rPr>
          <w:t> : construir un tableau de n points équidistants sur une intervalle [a, b] donnée.</w:t>
        </w:r>
      </w:ins>
    </w:p>
    <w:p w14:paraId="50E9E2B7" w14:textId="1AF9CCC7" w:rsidR="00B368F3" w:rsidDel="00F13D03" w:rsidRDefault="00780BDD">
      <w:pPr>
        <w:pStyle w:val="Titre1"/>
        <w:rPr>
          <w:del w:id="410" w:author="Salim ATALLA" w:date="2021-03-10T19:54:00Z"/>
        </w:rPr>
        <w:pPrChange w:id="411" w:author="Salim ATALLA" w:date="2021-03-10T19:53:00Z">
          <w:pPr/>
        </w:pPrChange>
      </w:pPr>
      <w:del w:id="412" w:author="Salim ATALLA" w:date="2021-03-10T19:53:00Z">
        <w:r w:rsidDel="00F13D03">
          <w:delText>2</w:delText>
        </w:r>
        <w:r w:rsidR="00B61024" w:rsidDel="00F13D03">
          <w:delText>\</w:delText>
        </w:r>
      </w:del>
    </w:p>
    <w:p w14:paraId="6C480F61" w14:textId="0B654046" w:rsidR="00B61024" w:rsidRPr="002422C3" w:rsidRDefault="00551835" w:rsidP="00B368F3">
      <w:pPr>
        <w:rPr>
          <w:rFonts w:ascii="High Tower Text" w:hAnsi="High Tower Text" w:cs="Arabic Typesetting"/>
        </w:rPr>
      </w:pPr>
      <w:r w:rsidRPr="000928BE">
        <w:rPr>
          <w:rFonts w:ascii="High Tower Text" w:hAnsi="High Tower Text" w:cs="Arabic Typesetting"/>
        </w:rPr>
        <w:t>Fonction</w:t>
      </w:r>
      <w:r w:rsidRPr="00E43240">
        <w:rPr>
          <w:rFonts w:ascii="High Tower Text" w:hAnsi="High Tower Text" w:cs="Arabic Typesetting"/>
        </w:rPr>
        <w:t xml:space="preserve"> </w:t>
      </w:r>
      <w:r w:rsidRPr="00E43240">
        <w:rPr>
          <w:rFonts w:ascii="High Tower Text" w:hAnsi="High Tower Text" w:cs="Arabic Typesetting"/>
          <w:i/>
          <w:iCs/>
        </w:rPr>
        <w:t>Div</w:t>
      </w:r>
      <w:r w:rsidR="00B47BF0" w:rsidRPr="0054007B">
        <w:rPr>
          <w:rFonts w:ascii="High Tower Text" w:hAnsi="High Tower Text" w:cs="Arabic Typesetting"/>
          <w:i/>
          <w:iCs/>
        </w:rPr>
        <w:t>_</w:t>
      </w:r>
      <w:r w:rsidRPr="0054007B">
        <w:rPr>
          <w:rFonts w:ascii="High Tower Text" w:hAnsi="High Tower Text" w:cs="Arabic Typesetting"/>
          <w:i/>
          <w:iCs/>
        </w:rPr>
        <w:t>Intervalle</w:t>
      </w:r>
      <w:r w:rsidRPr="0054007B">
        <w:rPr>
          <w:rFonts w:ascii="High Tower Text" w:hAnsi="High Tower Text" w:cs="Arabic Typesetting"/>
        </w:rPr>
        <w:t xml:space="preserve"> (réel </w:t>
      </w:r>
      <w:r w:rsidRPr="0054007B">
        <w:rPr>
          <w:rFonts w:ascii="High Tower Text" w:hAnsi="High Tower Text" w:cs="Arabic Typesetting"/>
          <w:u w:val="single"/>
        </w:rPr>
        <w:t>d</w:t>
      </w:r>
      <w:r w:rsidRPr="0054007B">
        <w:rPr>
          <w:rFonts w:ascii="High Tower Text" w:hAnsi="High Tower Text" w:cs="Arabic Typesetting"/>
        </w:rPr>
        <w:t xml:space="preserve"> a, réel </w:t>
      </w:r>
      <w:r w:rsidRPr="002422C3">
        <w:rPr>
          <w:rFonts w:ascii="High Tower Text" w:hAnsi="High Tower Text" w:cs="Arabic Typesetting"/>
          <w:u w:val="single"/>
        </w:rPr>
        <w:t>d</w:t>
      </w:r>
      <w:r w:rsidRPr="002422C3">
        <w:rPr>
          <w:rFonts w:ascii="High Tower Text" w:hAnsi="High Tower Text" w:cs="Arabic Typesetting"/>
        </w:rPr>
        <w:t xml:space="preserve"> b, entier </w:t>
      </w:r>
      <w:r w:rsidRPr="002422C3">
        <w:rPr>
          <w:rFonts w:ascii="High Tower Text" w:hAnsi="High Tower Text" w:cs="Arabic Typesetting"/>
          <w:u w:val="single"/>
        </w:rPr>
        <w:t>d</w:t>
      </w:r>
      <w:r w:rsidRPr="002422C3">
        <w:rPr>
          <w:rFonts w:ascii="High Tower Text" w:hAnsi="High Tower Text" w:cs="Arabic Typesetting"/>
        </w:rPr>
        <w:t xml:space="preserve"> n) : </w:t>
      </w:r>
      <w:r w:rsidR="00175C85" w:rsidRPr="002422C3">
        <w:rPr>
          <w:rFonts w:ascii="High Tower Text" w:hAnsi="High Tower Text" w:cs="Arabic Typesetting"/>
        </w:rPr>
        <w:t>pointeur vers une tableau de réels</w:t>
      </w:r>
    </w:p>
    <w:p w14:paraId="718420B1" w14:textId="500122D4" w:rsidR="0014747A" w:rsidRPr="002422C3" w:rsidRDefault="0014747A" w:rsidP="00B368F3">
      <w:pPr>
        <w:rPr>
          <w:rFonts w:ascii="High Tower Text" w:hAnsi="High Tower Text" w:cs="Arabic Typesetting"/>
        </w:rPr>
      </w:pPr>
      <w:r w:rsidRPr="002422C3">
        <w:rPr>
          <w:rFonts w:ascii="High Tower Text" w:hAnsi="High Tower Text" w:cs="Arabic Typesetting"/>
        </w:rPr>
        <w:tab/>
        <w:t>// pré : n</w:t>
      </w:r>
      <w:ins w:id="413" w:author="Salim ATALLA" w:date="2021-03-10T20:35:00Z">
        <w:r w:rsidR="00FF7B06">
          <w:rPr>
            <w:rFonts w:ascii="High Tower Text" w:hAnsi="High Tower Text" w:cs="Arabic Typesetting"/>
          </w:rPr>
          <w:t xml:space="preserve"> </w:t>
        </w:r>
      </w:ins>
      <w:r w:rsidRPr="002422C3">
        <w:rPr>
          <w:rFonts w:ascii="High Tower Text" w:hAnsi="High Tower Text" w:cs="Arabic Typesetting"/>
        </w:rPr>
        <w:t>&gt;=</w:t>
      </w:r>
      <w:ins w:id="414" w:author="Salim ATALLA" w:date="2021-03-10T20:35:00Z">
        <w:r w:rsidR="00FF7B06">
          <w:rPr>
            <w:rFonts w:ascii="High Tower Text" w:hAnsi="High Tower Text" w:cs="Arabic Typesetting"/>
          </w:rPr>
          <w:t xml:space="preserve"> </w:t>
        </w:r>
      </w:ins>
      <w:r w:rsidRPr="002422C3">
        <w:rPr>
          <w:rFonts w:ascii="High Tower Text" w:hAnsi="High Tower Text" w:cs="Arabic Typesetting"/>
        </w:rPr>
        <w:t>3</w:t>
      </w:r>
      <w:r w:rsidR="001223D7" w:rsidRPr="002422C3">
        <w:rPr>
          <w:rFonts w:ascii="High Tower Text" w:hAnsi="High Tower Text" w:cs="Arabic Typesetting"/>
        </w:rPr>
        <w:t xml:space="preserve"> et b</w:t>
      </w:r>
      <w:ins w:id="415" w:author="Salim ATALLA" w:date="2021-03-10T20:35:00Z">
        <w:r w:rsidR="00FF7B06">
          <w:rPr>
            <w:rFonts w:ascii="High Tower Text" w:hAnsi="High Tower Text" w:cs="Arabic Typesetting"/>
          </w:rPr>
          <w:t xml:space="preserve"> </w:t>
        </w:r>
      </w:ins>
      <w:r w:rsidR="001223D7" w:rsidRPr="002422C3">
        <w:rPr>
          <w:rFonts w:ascii="High Tower Text" w:hAnsi="High Tower Text" w:cs="Arabic Typesetting"/>
        </w:rPr>
        <w:t>&gt;</w:t>
      </w:r>
      <w:ins w:id="416" w:author="Salim ATALLA" w:date="2021-03-10T20:35:00Z">
        <w:r w:rsidR="00FF7B06">
          <w:rPr>
            <w:rFonts w:ascii="High Tower Text" w:hAnsi="High Tower Text" w:cs="Arabic Typesetting"/>
          </w:rPr>
          <w:t xml:space="preserve"> </w:t>
        </w:r>
      </w:ins>
      <w:r w:rsidR="001223D7" w:rsidRPr="002422C3">
        <w:rPr>
          <w:rFonts w:ascii="High Tower Text" w:hAnsi="High Tower Text" w:cs="Arabic Typesetting"/>
        </w:rPr>
        <w:t>a</w:t>
      </w:r>
    </w:p>
    <w:p w14:paraId="0EF048FB" w14:textId="106B2C2A" w:rsidR="0014747A" w:rsidRDefault="0014747A" w:rsidP="00B368F3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13247A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ab/>
      </w:r>
      <w:r w:rsidR="00796B1A" w:rsidRPr="00052F0E">
        <w:rPr>
          <w:rFonts w:ascii="Prestige Elite Std" w:hAnsi="Prestige Elite Std" w:cs="Arabic Typesetting"/>
          <w:sz w:val="18"/>
          <w:szCs w:val="18"/>
          <w:rPrChange w:id="417" w:author="Salim ATALLA" w:date="2021-03-09T20:31:00Z">
            <w:rPr>
              <w:rFonts w:ascii="High Tower Text" w:hAnsi="High Tower Text" w:cs="Arabic Typesetting"/>
            </w:rPr>
          </w:rPrChange>
        </w:rPr>
        <w:t xml:space="preserve">pointeur vers une </w:t>
      </w:r>
      <w:r w:rsidR="00BB20FD" w:rsidRPr="00052F0E">
        <w:rPr>
          <w:rFonts w:ascii="Prestige Elite Std" w:hAnsi="Prestige Elite Std" w:cs="Arabic Typesetting"/>
          <w:sz w:val="18"/>
          <w:szCs w:val="18"/>
          <w:rPrChange w:id="418" w:author="Salim ATALLA" w:date="2021-03-09T20:31:00Z">
            <w:rPr>
              <w:rFonts w:ascii="High Tower Text" w:hAnsi="High Tower Text" w:cs="Arabic Typesetting"/>
            </w:rPr>
          </w:rPrChange>
        </w:rPr>
        <w:t xml:space="preserve">tableau de réels : </w:t>
      </w:r>
      <w:r w:rsidRPr="00052F0E">
        <w:rPr>
          <w:rFonts w:ascii="Prestige Elite Std" w:hAnsi="Prestige Elite Std" w:cs="Arabic Typesetting"/>
          <w:sz w:val="18"/>
          <w:szCs w:val="18"/>
          <w:rPrChange w:id="419" w:author="Salim ATALLA" w:date="2021-03-09T20:31:00Z">
            <w:rPr>
              <w:rFonts w:ascii="High Tower Text" w:hAnsi="High Tower Text" w:cs="Arabic Typesetting"/>
            </w:rPr>
          </w:rPrChange>
        </w:rPr>
        <w:t>x_i</w:t>
      </w:r>
      <w:del w:id="420" w:author="Salim ATALLA" w:date="2021-03-09T20:31:00Z">
        <w:r w:rsidRPr="00052F0E" w:rsidDel="00052F0E">
          <w:rPr>
            <w:rFonts w:ascii="Prestige Elite Std" w:hAnsi="Prestige Elite Std" w:cs="Arabic Typesetting"/>
            <w:sz w:val="18"/>
            <w:szCs w:val="18"/>
            <w:rPrChange w:id="421" w:author="Salim ATALLA" w:date="2021-03-09T20:31:00Z">
              <w:rPr>
                <w:rFonts w:ascii="High Tower Text" w:hAnsi="High Tower Text" w:cs="Arabic Typesetting"/>
              </w:rPr>
            </w:rPrChange>
          </w:rPr>
          <w:delText> </w:delText>
        </w:r>
      </w:del>
      <w:r w:rsidR="00BB20FD" w:rsidRPr="00052F0E">
        <w:rPr>
          <w:rFonts w:ascii="Prestige Elite Std" w:hAnsi="Prestige Elite Std" w:cs="Arabic Typesetting"/>
          <w:sz w:val="18"/>
          <w:szCs w:val="18"/>
          <w:rPrChange w:id="422" w:author="Salim ATALLA" w:date="2021-03-09T20:31:00Z">
            <w:rPr>
              <w:rFonts w:ascii="High Tower Text" w:hAnsi="High Tower Text" w:cs="Arabic Typesetting"/>
            </w:rPr>
          </w:rPrChange>
        </w:rPr>
        <w:t>,</w:t>
      </w:r>
      <w:ins w:id="423" w:author="Salim ATALLA" w:date="2021-03-09T20:59:00Z">
        <w:r w:rsidR="00F205B0">
          <w:rPr>
            <w:rFonts w:ascii="Prestige Elite Std" w:hAnsi="Prestige Elite Std" w:cs="Arabic Typesetting"/>
            <w:sz w:val="18"/>
            <w:szCs w:val="18"/>
          </w:rPr>
          <w:t xml:space="preserve">  </w:t>
        </w:r>
      </w:ins>
      <w:del w:id="424" w:author="Salim ATALLA" w:date="2021-03-09T20:31:00Z">
        <w:r w:rsidR="00796B1A" w:rsidRPr="00052F0E" w:rsidDel="00052F0E">
          <w:rPr>
            <w:rFonts w:ascii="Prestige Elite Std" w:hAnsi="Prestige Elite Std" w:cs="Arabic Typesetting"/>
            <w:sz w:val="18"/>
            <w:szCs w:val="18"/>
            <w:rPrChange w:id="425" w:author="Salim ATALLA" w:date="2021-03-09T20:31:00Z">
              <w:rPr>
                <w:rFonts w:ascii="High Tower Text" w:hAnsi="High Tower Text" w:cs="Arabic Typesetting"/>
              </w:rPr>
            </w:rPrChange>
          </w:rPr>
          <w:delText xml:space="preserve">     </w:delText>
        </w:r>
      </w:del>
      <w:r w:rsidR="00BB20FD" w:rsidRPr="00052F0E">
        <w:rPr>
          <w:rFonts w:ascii="Prestige Elite Std" w:hAnsi="Prestige Elite Std" w:cs="Arabic Typesetting"/>
          <w:sz w:val="18"/>
          <w:szCs w:val="18"/>
          <w:rPrChange w:id="426" w:author="Salim ATALLA" w:date="2021-03-09T20:31:00Z">
            <w:rPr>
              <w:rFonts w:ascii="High Tower Text" w:hAnsi="High Tower Text" w:cs="Arabic Typesetting"/>
            </w:rPr>
          </w:rPrChange>
        </w:rPr>
        <w:t>entier : i</w:t>
      </w:r>
    </w:p>
    <w:p w14:paraId="64C0C9E1" w14:textId="2B0F05FF" w:rsidR="00577F2D" w:rsidRPr="00577F2D" w:rsidRDefault="0014747A" w:rsidP="00577F2D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252AB7" w:rsidRPr="00985D74">
        <w:rPr>
          <w:rFonts w:ascii="High Tower Text" w:hAnsi="High Tower Text" w:cs="Arabic Typesetting"/>
          <w:u w:val="single"/>
        </w:rPr>
        <w:t>Début</w:t>
      </w:r>
      <w:r w:rsidR="00252AB7">
        <w:rPr>
          <w:rFonts w:ascii="High Tower Text" w:hAnsi="High Tower Text" w:cs="Arabic Typesetting"/>
        </w:rPr>
        <w:t> :</w:t>
      </w:r>
    </w:p>
    <w:p w14:paraId="10CDF53B" w14:textId="2F55387F" w:rsidR="00577F2D" w:rsidRDefault="0014747A" w:rsidP="00A14954">
      <w:pPr>
        <w:spacing w:after="0"/>
        <w:rPr>
          <w:ins w:id="427" w:author="Salim ATALLA" w:date="2021-03-11T00:25:00Z"/>
          <w:rFonts w:ascii="Prestige Elite Std" w:eastAsia="Adobe Fan Heiti Std B" w:hAnsi="Prestige Elite Std" w:cs="Adobe Naskh Medium"/>
          <w:sz w:val="18"/>
          <w:szCs w:val="18"/>
        </w:rPr>
      </w:pPr>
      <w:r w:rsidRPr="00052F0E">
        <w:rPr>
          <w:rFonts w:ascii="Prestige Elite Std" w:hAnsi="Prestige Elite Std" w:cs="Adobe Naskh Medium"/>
          <w:sz w:val="18"/>
          <w:szCs w:val="18"/>
          <w:rPrChange w:id="428" w:author="Salim ATALLA" w:date="2021-03-09T20:31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052F0E">
        <w:rPr>
          <w:rFonts w:ascii="Prestige Elite Std" w:hAnsi="Prestige Elite Std" w:cs="Adobe Naskh Medium"/>
          <w:sz w:val="18"/>
          <w:szCs w:val="18"/>
          <w:rPrChange w:id="429" w:author="Salim ATALLA" w:date="2021-03-09T20:31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577F2D" w:rsidRPr="00052F0E">
        <w:rPr>
          <w:rFonts w:ascii="Prestige Elite Std" w:eastAsia="Adobe Fan Heiti Std B" w:hAnsi="Prestige Elite Std" w:cs="Adobe Naskh Medium"/>
          <w:sz w:val="18"/>
          <w:szCs w:val="18"/>
          <w:rPrChange w:id="430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x_i </w:t>
      </w:r>
      <w:ins w:id="431" w:author="Salim ATALLA" w:date="2021-03-10T20:51:00Z">
        <w:r w:rsidR="00072B51"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432" w:author="Salim ATALLA" w:date="2021-03-10T20:51:00Z">
        <w:r w:rsidR="00577F2D" w:rsidRPr="00072B51" w:rsidDel="00072B51">
          <w:rPr>
            <w:rFonts w:ascii="Adobe Fangsong Std R" w:eastAsia="Adobe Fangsong Std R" w:hAnsi="Adobe Fangsong Std R" w:cs="Adobe Naskh Medium"/>
            <w:sz w:val="18"/>
            <w:szCs w:val="18"/>
            <w:rPrChange w:id="433" w:author="Salim ATALLA" w:date="2021-03-10T20:5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="00577F2D" w:rsidRPr="00052F0E">
        <w:rPr>
          <w:rFonts w:ascii="Prestige Elite Std" w:eastAsia="Adobe Fan Heiti Std B" w:hAnsi="Prestige Elite Std" w:cs="Adobe Naskh Medium"/>
          <w:sz w:val="18"/>
          <w:szCs w:val="18"/>
          <w:rPrChange w:id="434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allocation</w:t>
      </w:r>
      <w:del w:id="435" w:author="Salim ATALLA" w:date="2021-03-09T20:39:00Z">
        <w:r w:rsidR="00577F2D" w:rsidRPr="00052F0E" w:rsidDel="00412F39">
          <w:rPr>
            <w:rFonts w:ascii="Prestige Elite Std" w:eastAsia="Adobe Fan Heiti Std B" w:hAnsi="Prestige Elite Std" w:cs="Adobe Naskh Medium"/>
            <w:sz w:val="18"/>
            <w:szCs w:val="18"/>
            <w:rPrChange w:id="436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577F2D" w:rsidRPr="00052F0E">
        <w:rPr>
          <w:rFonts w:ascii="Prestige Elite Std" w:eastAsia="Adobe Fan Heiti Std B" w:hAnsi="Prestige Elite Std" w:cs="Adobe Naskh Medium"/>
          <w:sz w:val="18"/>
          <w:szCs w:val="18"/>
          <w:rPrChange w:id="437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(tableau de réels</w:t>
      </w:r>
      <w:ins w:id="438" w:author="Salim ATALLA" w:date="2021-03-10T14:08:00Z">
        <w:r w:rsidR="004263C0">
          <w:rPr>
            <w:rFonts w:ascii="Prestige Elite Std" w:eastAsia="Adobe Fan Heiti Std B" w:hAnsi="Prestige Elite Std" w:cs="Adobe Naskh Medium"/>
            <w:sz w:val="18"/>
            <w:szCs w:val="18"/>
          </w:rPr>
          <w:t>[1:n]</w:t>
        </w:r>
      </w:ins>
      <w:del w:id="439" w:author="Salim ATALLA" w:date="2021-03-09T20:39:00Z">
        <w:r w:rsidR="00577F2D" w:rsidRPr="00052F0E" w:rsidDel="00FD7894">
          <w:rPr>
            <w:rFonts w:ascii="Prestige Elite Std" w:eastAsia="Adobe Fan Heiti Std B" w:hAnsi="Prestige Elite Std" w:cs="Adobe Naskh Medium"/>
            <w:sz w:val="18"/>
            <w:szCs w:val="18"/>
            <w:rPrChange w:id="440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441" w:author="Salim ATALLA" w:date="2021-03-10T14:08:00Z">
        <w:r w:rsidR="00577F2D" w:rsidRPr="00052F0E" w:rsidDel="004263C0">
          <w:rPr>
            <w:rFonts w:ascii="Prestige Elite Std" w:eastAsia="Adobe Fan Heiti Std B" w:hAnsi="Prestige Elite Std" w:cs="Adobe Naskh Medium"/>
            <w:sz w:val="18"/>
            <w:szCs w:val="18"/>
            <w:rPrChange w:id="442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 n</w:delText>
        </w:r>
      </w:del>
      <w:r w:rsidR="00577F2D" w:rsidRPr="00052F0E">
        <w:rPr>
          <w:rFonts w:ascii="Prestige Elite Std" w:eastAsia="Adobe Fan Heiti Std B" w:hAnsi="Prestige Elite Std" w:cs="Adobe Naskh Medium"/>
          <w:sz w:val="18"/>
          <w:szCs w:val="18"/>
          <w:rPrChange w:id="443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73652A03" w14:textId="77777777" w:rsidR="009E4397" w:rsidRPr="00052F0E" w:rsidRDefault="009E4397" w:rsidP="00A14954">
      <w:pPr>
        <w:spacing w:after="0"/>
        <w:rPr>
          <w:rFonts w:ascii="Prestige Elite Std" w:hAnsi="Prestige Elite Std" w:cs="Adobe Naskh Medium"/>
          <w:sz w:val="18"/>
          <w:szCs w:val="18"/>
          <w:rPrChange w:id="444" w:author="Salim ATALLA" w:date="2021-03-09T20:31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</w:p>
    <w:p w14:paraId="6BEE13F3" w14:textId="271E67AD" w:rsidR="0014747A" w:rsidRPr="00052F0E" w:rsidRDefault="00BB20FD" w:rsidP="00577F2D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445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446" w:author="Salim ATALLA" w:date="2021-03-09T20:48:00Z">
        <w:r w:rsidRPr="00052F0E" w:rsidDel="00C05B11">
          <w:rPr>
            <w:rFonts w:ascii="Prestige Elite Std" w:eastAsia="Adobe Fan Heiti Std B" w:hAnsi="Prestige Elite Std" w:cs="Adobe Naskh Medium"/>
            <w:sz w:val="18"/>
            <w:szCs w:val="18"/>
            <w:rPrChange w:id="447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Pour</w:delText>
        </w:r>
        <w:r w:rsidR="00DD76BC" w:rsidRPr="00052F0E" w:rsidDel="00C05B11">
          <w:rPr>
            <w:rFonts w:ascii="Prestige Elite Std" w:eastAsia="Adobe Fan Heiti Std B" w:hAnsi="Prestige Elite Std" w:cs="Adobe Naskh Medium"/>
            <w:sz w:val="18"/>
            <w:szCs w:val="18"/>
            <w:rPrChange w:id="448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 </w:delText>
        </w:r>
      </w:del>
      <w:ins w:id="449" w:author="Salim ATALLA" w:date="2021-03-09T20:48:00Z">
        <w:r w:rsidR="00C05B11" w:rsidRPr="00052F0E">
          <w:rPr>
            <w:rFonts w:ascii="Prestige Elite Std" w:eastAsia="Adobe Fan Heiti Std B" w:hAnsi="Prestige Elite Std" w:cs="Adobe Naskh Medium"/>
            <w:sz w:val="18"/>
            <w:szCs w:val="18"/>
            <w:rPrChange w:id="450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Pour</w:t>
        </w:r>
        <w:r w:rsidR="00C05B11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51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i de </w:t>
      </w:r>
      <w:ins w:id="452" w:author="Salim ATALLA" w:date="2021-03-10T14:13:00Z">
        <w:r w:rsidR="00F340D4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del w:id="453" w:author="Salim ATALLA" w:date="2021-03-10T14:13:00Z">
        <w:r w:rsidRPr="00052F0E" w:rsidDel="00F340D4">
          <w:rPr>
            <w:rFonts w:ascii="Prestige Elite Std" w:eastAsia="Adobe Fan Heiti Std B" w:hAnsi="Prestige Elite Std" w:cs="Adobe Naskh Medium"/>
            <w:sz w:val="18"/>
            <w:szCs w:val="18"/>
            <w:rPrChange w:id="454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0</w:delText>
        </w:r>
      </w:del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55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à n</w:t>
      </w:r>
      <w:del w:id="456" w:author="Salim ATALLA" w:date="2021-03-10T14:13:00Z">
        <w:r w:rsidRPr="00052F0E" w:rsidDel="00F340D4">
          <w:rPr>
            <w:rFonts w:ascii="Prestige Elite Std" w:eastAsia="Adobe Fan Heiti Std B" w:hAnsi="Prestige Elite Std" w:cs="Adobe Naskh Medium"/>
            <w:sz w:val="18"/>
            <w:szCs w:val="18"/>
            <w:rPrChange w:id="457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-1</w:delText>
        </w:r>
      </w:del>
      <w:del w:id="458" w:author="Salim ATALLA" w:date="2021-03-09T20:48:00Z">
        <w:r w:rsidR="00985D74" w:rsidRPr="00052F0E" w:rsidDel="00C05B11">
          <w:rPr>
            <w:rFonts w:ascii="Prestige Elite Std" w:eastAsia="Adobe Fan Heiti Std B" w:hAnsi="Prestige Elite Std" w:cs="Adobe Naskh Medium"/>
            <w:sz w:val="18"/>
            <w:szCs w:val="18"/>
            <w:rPrChange w:id="459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ins w:id="460" w:author="Salim ATALLA" w:date="2021-03-11T00:25:00Z">
        <w:r w:rsidR="0011370D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="00DD76BC" w:rsidRPr="00052F0E">
        <w:rPr>
          <w:rFonts w:ascii="Prestige Elite Std" w:eastAsia="Adobe Fan Heiti Std B" w:hAnsi="Prestige Elite Std" w:cs="Adobe Naskh Medium"/>
          <w:sz w:val="18"/>
          <w:szCs w:val="18"/>
          <w:rPrChange w:id="461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985D74" w:rsidRPr="00052F0E">
        <w:rPr>
          <w:rFonts w:ascii="Prestige Elite Std" w:eastAsia="Adobe Fan Heiti Std B" w:hAnsi="Prestige Elite Std" w:cs="Adobe Naskh Medium"/>
          <w:sz w:val="18"/>
          <w:szCs w:val="18"/>
          <w:rPrChange w:id="462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faire :</w:t>
      </w:r>
    </w:p>
    <w:p w14:paraId="7FE6400C" w14:textId="517DF5B4" w:rsidR="00985D74" w:rsidRPr="00052F0E" w:rsidRDefault="00985D74" w:rsidP="00A14954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463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64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65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66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="00875DA8" w:rsidRPr="00052F0E">
        <w:rPr>
          <w:rFonts w:ascii="Prestige Elite Std" w:eastAsia="Adobe Fan Heiti Std B" w:hAnsi="Prestige Elite Std" w:cs="Adobe Naskh Medium"/>
          <w:sz w:val="18"/>
          <w:szCs w:val="18"/>
          <w:rPrChange w:id="467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</w:t>
      </w: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68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_i</w:t>
      </w:r>
      <w:del w:id="469" w:author="Salim ATALLA" w:date="2021-03-11T00:25:00Z">
        <w:r w:rsidRPr="00052F0E" w:rsidDel="0011370D">
          <w:rPr>
            <w:rFonts w:ascii="Prestige Elite Std" w:eastAsia="Adobe Fan Heiti Std B" w:hAnsi="Prestige Elite Std" w:cs="Adobe Naskh Medium"/>
            <w:sz w:val="18"/>
            <w:szCs w:val="18"/>
            <w:rPrChange w:id="470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471" w:author="Salim ATALLA" w:date="2021-03-11T00:25:00Z">
        <w:r w:rsidR="0011370D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del w:id="472" w:author="Salim ATALLA" w:date="2021-03-09T20:39:00Z">
        <w:r w:rsidR="001C2A86" w:rsidRPr="00052F0E" w:rsidDel="00412F39">
          <w:rPr>
            <w:rFonts w:ascii="Prestige Elite Std" w:eastAsia="Adobe Fan Heiti Std B" w:hAnsi="Prestige Elite Std" w:cs="Adobe Naskh Medium"/>
            <w:sz w:val="18"/>
            <w:szCs w:val="18"/>
            <w:rPrChange w:id="473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74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475" w:author="Salim ATALLA" w:date="2021-03-11T00:25:00Z">
        <w:r w:rsidR="0011370D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76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477" w:author="Salim ATALLA" w:date="2021-03-10T20:51:00Z">
        <w:r w:rsidR="00072B51" w:rsidRPr="00072B5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478" w:author="Salim ATALLA" w:date="2021-03-10T20:51:00Z">
        <w:r w:rsidRPr="00052F0E" w:rsidDel="00072B51">
          <w:rPr>
            <w:rFonts w:ascii="Prestige Elite Std" w:eastAsia="Adobe Fan Heiti Std B" w:hAnsi="Prestige Elite Std" w:cs="Adobe Naskh Medium"/>
            <w:sz w:val="18"/>
            <w:szCs w:val="18"/>
            <w:rPrChange w:id="479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80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a+((b-a)div(n</w:t>
      </w:r>
      <w:del w:id="481" w:author="Salim ATALLA" w:date="2021-03-10T14:14:00Z">
        <w:r w:rsidRPr="00052F0E" w:rsidDel="00F340D4">
          <w:rPr>
            <w:rFonts w:ascii="Prestige Elite Std" w:eastAsia="Adobe Fan Heiti Std B" w:hAnsi="Prestige Elite Std" w:cs="Adobe Naskh Medium"/>
            <w:sz w:val="18"/>
            <w:szCs w:val="18"/>
            <w:rPrChange w:id="482" w:author="Salim ATALLA" w:date="2021-03-09T20:31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-1</w:delText>
        </w:r>
      </w:del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83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))*i</w:t>
      </w:r>
    </w:p>
    <w:p w14:paraId="327A877F" w14:textId="6D4DBF2E" w:rsidR="00985D74" w:rsidRPr="00052F0E" w:rsidRDefault="00985D74" w:rsidP="00A14954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484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85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86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finPour</w:t>
      </w:r>
    </w:p>
    <w:p w14:paraId="5AAC4C68" w14:textId="1EFC25FF" w:rsidR="00A442C0" w:rsidRPr="00052F0E" w:rsidRDefault="00A442C0" w:rsidP="00A14954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487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88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4B3BC403" w14:textId="6D65BEE2" w:rsidR="00985D74" w:rsidRPr="00052F0E" w:rsidRDefault="00985D74" w:rsidP="00A14954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489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90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052F0E">
        <w:rPr>
          <w:rFonts w:ascii="Prestige Elite Std" w:eastAsia="Adobe Fan Heiti Std B" w:hAnsi="Prestige Elite Std" w:cs="Adobe Naskh Medium"/>
          <w:sz w:val="18"/>
          <w:szCs w:val="18"/>
          <w:rPrChange w:id="491" w:author="Salim ATALLA" w:date="2021-03-09T20:31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retourner x_i</w:t>
      </w:r>
    </w:p>
    <w:p w14:paraId="1960DC72" w14:textId="37E387F6" w:rsidR="00985D74" w:rsidDel="00C72B6D" w:rsidRDefault="00985D74" w:rsidP="00E43240">
      <w:pPr>
        <w:rPr>
          <w:del w:id="492" w:author="Salim ATALLA" w:date="2021-03-09T20:49:00Z"/>
          <w:rFonts w:ascii="High Tower Text" w:hAnsi="High Tower Text" w:cs="Arabic Typesetting"/>
          <w:u w:val="single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2EE3B7F1" w14:textId="71146EA4" w:rsidR="00C72B6D" w:rsidRDefault="00C72B6D" w:rsidP="00553A72">
      <w:pPr>
        <w:rPr>
          <w:ins w:id="493" w:author="Salim ATALLA" w:date="2021-03-10T20:00:00Z"/>
          <w:rFonts w:ascii="High Tower Text" w:hAnsi="High Tower Text" w:cs="Arabic Typesetting"/>
          <w:u w:val="single"/>
        </w:rPr>
      </w:pPr>
    </w:p>
    <w:p w14:paraId="37E57E78" w14:textId="6C7CDF34" w:rsidR="00C72B6D" w:rsidRDefault="00C72B6D" w:rsidP="00553A72">
      <w:pPr>
        <w:rPr>
          <w:ins w:id="494" w:author="Salim ATALLA" w:date="2021-03-10T20:12:00Z"/>
          <w:rFonts w:ascii="High Tower Text" w:hAnsi="High Tower Text" w:cs="Arabic Typesetting"/>
          <w:u w:val="single"/>
        </w:rPr>
      </w:pPr>
    </w:p>
    <w:p w14:paraId="45853DFF" w14:textId="77777777" w:rsidR="00C10A8F" w:rsidRDefault="00C10A8F" w:rsidP="00553A72">
      <w:pPr>
        <w:rPr>
          <w:ins w:id="495" w:author="Salim ATALLA" w:date="2021-03-10T20:00:00Z"/>
          <w:rFonts w:ascii="High Tower Text" w:hAnsi="High Tower Text" w:cs="Arabic Typesetting"/>
          <w:u w:val="single"/>
        </w:rPr>
      </w:pPr>
    </w:p>
    <w:p w14:paraId="5875ED6A" w14:textId="6B13ED30" w:rsidR="00C72B6D" w:rsidRPr="001211F8" w:rsidRDefault="00C72B6D" w:rsidP="00553A72">
      <w:pPr>
        <w:rPr>
          <w:ins w:id="496" w:author="Salim ATALLA" w:date="2021-03-10T20:00:00Z"/>
          <w:rFonts w:ascii="High Tower Text" w:hAnsi="High Tower Text" w:cs="Arabic Typesetting"/>
          <w:color w:val="4472C4" w:themeColor="accent1"/>
          <w:u w:val="single"/>
          <w:rPrChange w:id="497" w:author="Salim ATALLA" w:date="2021-03-10T20:12:00Z">
            <w:rPr>
              <w:ins w:id="498" w:author="Salim ATALLA" w:date="2021-03-10T20:00:00Z"/>
              <w:rFonts w:ascii="High Tower Text" w:hAnsi="High Tower Text" w:cs="Arabic Typesetting"/>
              <w:u w:val="single"/>
            </w:rPr>
          </w:rPrChange>
        </w:rPr>
      </w:pPr>
      <w:ins w:id="499" w:author="Salim ATALLA" w:date="2021-03-10T20:00:00Z">
        <w:r w:rsidRPr="001211F8">
          <w:rPr>
            <w:rFonts w:ascii="High Tower Text" w:hAnsi="High Tower Text" w:cs="Arabic Typesetting"/>
            <w:color w:val="4472C4" w:themeColor="accent1"/>
            <w:u w:val="single"/>
            <w:rPrChange w:id="500" w:author="Salim ATALLA" w:date="2021-03-10T20:12:00Z">
              <w:rPr>
                <w:rFonts w:ascii="High Tower Text" w:hAnsi="High Tower Text" w:cs="Arabic Typesetting"/>
                <w:u w:val="single"/>
              </w:rPr>
            </w:rPrChange>
          </w:rPr>
          <w:t>Jeux de tests :</w:t>
        </w:r>
      </w:ins>
    </w:p>
    <w:p w14:paraId="767F300A" w14:textId="21836B3C" w:rsidR="00C72B6D" w:rsidRPr="00C72B6D" w:rsidRDefault="005C5EFE">
      <w:pPr>
        <w:ind w:left="4956" w:hanging="4950"/>
        <w:rPr>
          <w:ins w:id="501" w:author="Salim ATALLA" w:date="2021-03-10T20:00:00Z"/>
          <w:rFonts w:ascii="High Tower Text" w:hAnsi="High Tower Text" w:cs="Arabic Typesetting"/>
          <w:rPrChange w:id="502" w:author="Salim ATALLA" w:date="2021-03-10T20:00:00Z">
            <w:rPr>
              <w:ins w:id="503" w:author="Salim ATALLA" w:date="2021-03-10T20:00:00Z"/>
              <w:rFonts w:ascii="High Tower Text" w:hAnsi="High Tower Text" w:cs="Arabic Typesetting"/>
              <w:u w:val="single"/>
            </w:rPr>
          </w:rPrChange>
        </w:rPr>
        <w:pPrChange w:id="504" w:author="Salim ATALLA" w:date="2021-03-11T20:59:00Z">
          <w:pPr/>
        </w:pPrChange>
      </w:pPr>
      <w:ins w:id="505" w:author="Salim ATALLA" w:date="2021-03-10T20:08:00Z">
        <w:r>
          <w:rPr>
            <w:rFonts w:ascii="High Tower Text" w:hAnsi="High Tower Text" w:cs="Arabic Typesetting"/>
            <w:noProof/>
          </w:rPr>
          <w:drawing>
            <wp:anchor distT="0" distB="0" distL="114300" distR="114300" simplePos="0" relativeHeight="251667456" behindDoc="1" locked="0" layoutInCell="1" allowOverlap="1" wp14:anchorId="246BBF3A" wp14:editId="412337FA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2765425" cy="645160"/>
              <wp:effectExtent l="0" t="0" r="0" b="2540"/>
              <wp:wrapTight wrapText="bothSides">
                <wp:wrapPolygon edited="0">
                  <wp:start x="2381" y="0"/>
                  <wp:lineTo x="2381" y="21047"/>
                  <wp:lineTo x="21426" y="21047"/>
                  <wp:lineTo x="21426" y="0"/>
                  <wp:lineTo x="2381" y="0"/>
                </wp:wrapPolygon>
              </wp:wrapTight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2431" t="-1276" r="12506" b="1276"/>
                      <a:stretch/>
                    </pic:blipFill>
                    <pic:spPr bwMode="auto">
                      <a:xfrm>
                        <a:off x="0" y="0"/>
                        <a:ext cx="2765425" cy="645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06" w:author="Salim ATALLA" w:date="2021-03-10T20:04:00Z">
        <w:r w:rsidR="00200EE9">
          <w:rPr>
            <w:rFonts w:ascii="High Tower Text" w:hAnsi="High Tower Text" w:cs="Arabic Typesetting"/>
          </w:rPr>
          <w:t xml:space="preserve">Pour </w:t>
        </w:r>
      </w:ins>
      <w:ins w:id="507" w:author="Salim ATALLA" w:date="2021-03-10T20:06:00Z">
        <w:r w:rsidR="00D217FF">
          <w:rPr>
            <w:rFonts w:ascii="High Tower Text" w:hAnsi="High Tower Text" w:cs="Arabic Typesetting"/>
          </w:rPr>
          <w:t>un intervalle donné</w:t>
        </w:r>
      </w:ins>
      <w:ins w:id="508" w:author="Salim ATALLA" w:date="2021-03-10T20:04:00Z">
        <w:r w:rsidR="00200EE9">
          <w:rPr>
            <w:rFonts w:ascii="High Tower Text" w:hAnsi="High Tower Text" w:cs="Arabic Typesetting"/>
          </w:rPr>
          <w:t> : [2, 6] et pour n = 5</w:t>
        </w:r>
      </w:ins>
      <w:ins w:id="509" w:author="Salim ATALLA" w:date="2021-03-10T20:05:00Z">
        <w:r w:rsidR="00200EE9">
          <w:rPr>
            <w:rFonts w:ascii="High Tower Text" w:hAnsi="High Tower Text" w:cs="Arabic Typesetting"/>
          </w:rPr>
          <w:tab/>
        </w:r>
      </w:ins>
    </w:p>
    <w:p w14:paraId="44AF97CA" w14:textId="151D5646" w:rsidR="001B1E5B" w:rsidRDefault="007026F2" w:rsidP="00E43240">
      <w:pPr>
        <w:rPr>
          <w:ins w:id="510" w:author="Salim ATALLA" w:date="2021-03-10T20:06:00Z"/>
          <w:rFonts w:ascii="High Tower Text" w:hAnsi="High Tower Text" w:cs="Arabic Typesetting"/>
        </w:rPr>
      </w:pPr>
      <w:ins w:id="511" w:author="Salim ATALLA" w:date="2021-03-10T20:06:00Z">
        <w:r>
          <w:rPr>
            <w:rFonts w:ascii="High Tower Text" w:hAnsi="High Tower Text" w:cs="Arabic Typesetting"/>
          </w:rPr>
          <w:t xml:space="preserve">On aura le résultat </w:t>
        </w:r>
      </w:ins>
      <w:ins w:id="512" w:author="Salim ATALLA" w:date="2021-03-11T20:59:00Z">
        <w:r w:rsidR="005C5EFE">
          <w:rPr>
            <w:rFonts w:ascii="High Tower Text" w:hAnsi="High Tower Text" w:cs="Arabic Typesetting"/>
          </w:rPr>
          <w:t>ci</w:t>
        </w:r>
        <w:r w:rsidR="005C5EFE" w:rsidRPr="005C5EFE">
          <w:rPr>
            <w:rFonts w:ascii="Adobe Devanagari" w:hAnsi="Adobe Devanagari" w:cs="Adobe Devanagari"/>
            <w:rPrChange w:id="513" w:author="Salim ATALLA" w:date="2021-03-11T20:59:00Z">
              <w:rPr>
                <w:rFonts w:ascii="High Tower Text" w:hAnsi="High Tower Text" w:cs="Arabic Typesetting"/>
              </w:rPr>
            </w:rPrChange>
          </w:rPr>
          <w:t>-</w:t>
        </w:r>
        <w:r w:rsidR="005C5EFE">
          <w:rPr>
            <w:rFonts w:ascii="High Tower Text" w:hAnsi="High Tower Text" w:cs="Arabic Typesetting"/>
          </w:rPr>
          <w:t>contre</w:t>
        </w:r>
      </w:ins>
      <w:ins w:id="514" w:author="Salim ATALLA" w:date="2021-03-10T20:06:00Z">
        <w:r>
          <w:rPr>
            <w:rFonts w:ascii="High Tower Text" w:hAnsi="High Tower Text" w:cs="Arabic Typesetting"/>
          </w:rPr>
          <w:t> :</w:t>
        </w:r>
      </w:ins>
    </w:p>
    <w:p w14:paraId="2D505C80" w14:textId="4C42BA43" w:rsidR="007026F2" w:rsidRPr="007026F2" w:rsidDel="005C5EFE" w:rsidRDefault="007026F2" w:rsidP="00E43240">
      <w:pPr>
        <w:rPr>
          <w:del w:id="515" w:author="Salim ATALLA" w:date="2021-03-11T20:59:00Z"/>
          <w:rFonts w:ascii="High Tower Text" w:hAnsi="High Tower Text" w:cs="Arabic Typesetting"/>
          <w:rPrChange w:id="516" w:author="Salim ATALLA" w:date="2021-03-10T20:06:00Z">
            <w:rPr>
              <w:del w:id="517" w:author="Salim ATALLA" w:date="2021-03-11T20:59:00Z"/>
              <w:rFonts w:ascii="High Tower Text" w:hAnsi="High Tower Text" w:cs="Arabic Typesetting"/>
              <w:u w:val="single"/>
            </w:rPr>
          </w:rPrChange>
        </w:rPr>
      </w:pPr>
    </w:p>
    <w:p w14:paraId="6A9AE316" w14:textId="6FAE1815" w:rsidR="00ED41DE" w:rsidDel="002D265D" w:rsidRDefault="00ED41DE" w:rsidP="001B1E5B">
      <w:pPr>
        <w:rPr>
          <w:del w:id="518" w:author="Salim ATALLA" w:date="2021-03-09T20:49:00Z"/>
          <w:rFonts w:ascii="High Tower Text" w:hAnsi="High Tower Text" w:cs="Arabic Typesetting"/>
        </w:rPr>
      </w:pPr>
    </w:p>
    <w:p w14:paraId="36B13D34" w14:textId="4885B946" w:rsidR="002D265D" w:rsidRDefault="002D265D" w:rsidP="002D265D">
      <w:pPr>
        <w:rPr>
          <w:ins w:id="519" w:author="Salim ATALLA" w:date="2021-03-10T20:11:00Z"/>
          <w:rFonts w:ascii="High Tower Text" w:hAnsi="High Tower Text" w:cs="Arabic Typesetting"/>
        </w:rPr>
      </w:pPr>
    </w:p>
    <w:p w14:paraId="04B82752" w14:textId="77777777" w:rsidR="00646460" w:rsidRDefault="00646460" w:rsidP="00014A3C">
      <w:pPr>
        <w:rPr>
          <w:ins w:id="520" w:author="Salim ATALLA" w:date="2021-03-11T21:26:00Z"/>
          <w:rFonts w:ascii="High Tower Text" w:hAnsi="High Tower Text" w:cs="Arabic Typesetting"/>
        </w:rPr>
      </w:pPr>
    </w:p>
    <w:p w14:paraId="4D2193E9" w14:textId="61012A14" w:rsidR="002D265D" w:rsidRDefault="0028041A">
      <w:pPr>
        <w:rPr>
          <w:ins w:id="521" w:author="Salim ATALLA" w:date="2021-03-11T20:44:00Z"/>
          <w:rFonts w:ascii="High Tower Text" w:hAnsi="High Tower Text" w:cs="Arabic Typesetting"/>
        </w:rPr>
      </w:pPr>
      <w:ins w:id="522" w:author="Salim ATALLA" w:date="2021-03-11T20:41:00Z">
        <w:r>
          <w:rPr>
            <w:rFonts w:ascii="High Tower Text" w:hAnsi="High Tower Text" w:cs="Arabic Typesetting"/>
          </w:rPr>
          <w:t>Supposons d’autres intervalles :</w:t>
        </w:r>
      </w:ins>
      <w:ins w:id="523" w:author="Salim ATALLA" w:date="2021-03-11T21:24:00Z">
        <w:r w:rsidR="00F52538">
          <w:rPr>
            <w:rFonts w:ascii="High Tower Text" w:hAnsi="High Tower Text" w:cs="Arabic Typesetting"/>
          </w:rPr>
          <w:t xml:space="preserve">      </w:t>
        </w:r>
      </w:ins>
      <w:ins w:id="524" w:author="Salim ATALLA" w:date="2021-03-11T21:23:00Z">
        <w:r w:rsidR="00F52538">
          <w:rPr>
            <w:rFonts w:ascii="High Tower Text" w:hAnsi="High Tower Text" w:cs="Arabic Typesetting"/>
          </w:rPr>
          <w:t>[</w:t>
        </w:r>
        <w:r w:rsidR="00F52538" w:rsidRPr="003A1E08">
          <w:rPr>
            <w:rFonts w:ascii="Adobe Devanagari" w:eastAsia="Adobe Kaiti Std R" w:hAnsi="Adobe Devanagari" w:cs="Adobe Devanagari"/>
          </w:rPr>
          <w:t>-</w:t>
        </w:r>
        <w:r w:rsidR="00F52538" w:rsidRPr="003A1E08">
          <w:rPr>
            <w:rFonts w:ascii="High Tower Text" w:hAnsi="High Tower Text" w:cs="Arabic Typesetting"/>
          </w:rPr>
          <w:t>2, 2</w:t>
        </w:r>
        <w:r w:rsidR="00F52538">
          <w:rPr>
            <w:rFonts w:ascii="High Tower Text" w:hAnsi="High Tower Text" w:cs="Arabic Typesetting"/>
          </w:rPr>
          <w:t>] </w:t>
        </w:r>
      </w:ins>
      <w:ins w:id="525" w:author="Salim ATALLA" w:date="2021-03-11T21:24:00Z">
        <w:r w:rsidR="00F52538">
          <w:rPr>
            <w:rFonts w:ascii="High Tower Text" w:hAnsi="High Tower Text" w:cs="Arabic Typesetting"/>
          </w:rPr>
          <w:t xml:space="preserve">  </w:t>
        </w:r>
      </w:ins>
      <w:ins w:id="526" w:author="Salim ATALLA" w:date="2021-03-11T21:23:00Z">
        <w:r w:rsidR="00F52538">
          <w:rPr>
            <w:rFonts w:ascii="High Tower Text" w:hAnsi="High Tower Text" w:cs="Arabic Typesetting"/>
          </w:rPr>
          <w:t xml:space="preserve">; </w:t>
        </w:r>
      </w:ins>
      <w:ins w:id="527" w:author="Salim ATALLA" w:date="2021-03-11T21:24:00Z">
        <w:r w:rsidR="00F52538">
          <w:rPr>
            <w:rFonts w:ascii="High Tower Text" w:hAnsi="High Tower Text" w:cs="Arabic Typesetting"/>
          </w:rPr>
          <w:t xml:space="preserve">  </w:t>
        </w:r>
      </w:ins>
      <w:ins w:id="528" w:author="Salim ATALLA" w:date="2021-03-11T21:23:00Z">
        <w:r w:rsidR="00F52538">
          <w:rPr>
            <w:rFonts w:ascii="High Tower Text" w:hAnsi="High Tower Text" w:cs="Arabic Typesetting"/>
          </w:rPr>
          <w:t>[</w:t>
        </w:r>
        <w:r w:rsidR="00F52538" w:rsidRPr="003A1E08">
          <w:rPr>
            <w:rFonts w:ascii="Adobe Devanagari" w:hAnsi="Adobe Devanagari" w:cs="Adobe Devanagari"/>
          </w:rPr>
          <w:t>0</w:t>
        </w:r>
        <w:r w:rsidR="00F52538">
          <w:rPr>
            <w:rFonts w:ascii="High Tower Text" w:hAnsi="High Tower Text" w:cs="Arabic Typesetting"/>
          </w:rPr>
          <w:t xml:space="preserve">, </w:t>
        </w:r>
        <w:r w:rsidR="00F52538" w:rsidRPr="003A1E08">
          <w:rPr>
            <w:rFonts w:ascii="Adobe Devanagari" w:hAnsi="Adobe Devanagari" w:cs="Adobe Devanagari"/>
          </w:rPr>
          <w:t>1</w:t>
        </w:r>
        <w:r w:rsidR="00F52538">
          <w:rPr>
            <w:rFonts w:ascii="High Tower Text" w:hAnsi="High Tower Text" w:cs="Arabic Typesetting"/>
          </w:rPr>
          <w:t xml:space="preserve">]    </w:t>
        </w:r>
      </w:ins>
      <w:ins w:id="529" w:author="Salim ATALLA" w:date="2021-03-11T20:45:00Z">
        <w:r w:rsidR="00104AA5">
          <w:rPr>
            <w:rFonts w:ascii="High Tower Text" w:hAnsi="High Tower Text" w:cs="Arabic Typesetting"/>
          </w:rPr>
          <w:tab/>
        </w:r>
        <w:r>
          <w:rPr>
            <w:rFonts w:ascii="High Tower Text" w:hAnsi="High Tower Text" w:cs="Arabic Typesetting"/>
          </w:rPr>
          <w:t xml:space="preserve">  </w:t>
        </w:r>
        <w:r w:rsidR="00104AA5">
          <w:rPr>
            <w:rFonts w:ascii="High Tower Text" w:hAnsi="High Tower Text" w:cs="Arabic Typesetting"/>
          </w:rPr>
          <w:tab/>
        </w:r>
        <w:r w:rsidR="00104AA5">
          <w:rPr>
            <w:rFonts w:ascii="High Tower Text" w:hAnsi="High Tower Text" w:cs="Arabic Typesetting"/>
          </w:rPr>
          <w:tab/>
        </w:r>
        <w:r w:rsidR="00104AA5">
          <w:rPr>
            <w:rFonts w:ascii="High Tower Text" w:hAnsi="High Tower Text" w:cs="Arabic Typesetting"/>
          </w:rPr>
          <w:tab/>
        </w:r>
      </w:ins>
    </w:p>
    <w:p w14:paraId="1F6CCEBF" w14:textId="072D4B31" w:rsidR="00104AA5" w:rsidRDefault="00104AA5" w:rsidP="00104AA5">
      <w:pPr>
        <w:rPr>
          <w:ins w:id="530" w:author="Salim ATALLA" w:date="2021-03-11T20:45:00Z"/>
          <w:rFonts w:ascii="High Tower Text" w:hAnsi="High Tower Text" w:cs="Arabic Typesetting"/>
        </w:rPr>
      </w:pPr>
      <w:ins w:id="531" w:author="Salim ATALLA" w:date="2021-03-11T20:45:00Z">
        <w:r>
          <w:rPr>
            <w:rFonts w:ascii="High Tower Text" w:hAnsi="High Tower Text" w:cs="Arabic Typesetting"/>
          </w:rPr>
          <w:t>On aura le</w:t>
        </w:r>
      </w:ins>
      <w:ins w:id="532" w:author="Salim ATALLA" w:date="2021-03-11T20:47:00Z">
        <w:r w:rsidR="0069754A">
          <w:rPr>
            <w:rFonts w:ascii="High Tower Text" w:hAnsi="High Tower Text" w:cs="Arabic Typesetting"/>
          </w:rPr>
          <w:t>s</w:t>
        </w:r>
      </w:ins>
      <w:ins w:id="533" w:author="Salim ATALLA" w:date="2021-03-11T20:45:00Z">
        <w:r>
          <w:rPr>
            <w:rFonts w:ascii="High Tower Text" w:hAnsi="High Tower Text" w:cs="Arabic Typesetting"/>
          </w:rPr>
          <w:t xml:space="preserve"> résultat</w:t>
        </w:r>
      </w:ins>
      <w:ins w:id="534" w:author="Salim ATALLA" w:date="2021-03-11T20:47:00Z">
        <w:r w:rsidR="0069754A">
          <w:rPr>
            <w:rFonts w:ascii="High Tower Text" w:hAnsi="High Tower Text" w:cs="Arabic Typesetting"/>
          </w:rPr>
          <w:t>s</w:t>
        </w:r>
      </w:ins>
      <w:ins w:id="535" w:author="Salim ATALLA" w:date="2021-03-11T20:45:00Z">
        <w:r>
          <w:rPr>
            <w:rFonts w:ascii="High Tower Text" w:hAnsi="High Tower Text" w:cs="Arabic Typesetting"/>
          </w:rPr>
          <w:t xml:space="preserve"> </w:t>
        </w:r>
      </w:ins>
      <w:ins w:id="536" w:author="Salim ATALLA" w:date="2021-03-11T20:49:00Z">
        <w:r w:rsidR="00014A3C">
          <w:rPr>
            <w:rFonts w:ascii="High Tower Text" w:hAnsi="High Tower Text" w:cs="Arabic Typesetting"/>
          </w:rPr>
          <w:t>suivants</w:t>
        </w:r>
      </w:ins>
      <w:ins w:id="537" w:author="Salim ATALLA" w:date="2021-03-11T20:45:00Z">
        <w:r>
          <w:rPr>
            <w:rFonts w:ascii="High Tower Text" w:hAnsi="High Tower Text" w:cs="Arabic Typesetting"/>
          </w:rPr>
          <w:t> :</w:t>
        </w:r>
      </w:ins>
      <w:ins w:id="538" w:author="Salim ATALLA" w:date="2021-03-11T20:47:00Z">
        <w:r w:rsidR="0069754A">
          <w:rPr>
            <w:rFonts w:ascii="High Tower Text" w:hAnsi="High Tower Text" w:cs="Arabic Typesetting"/>
          </w:rPr>
          <w:tab/>
        </w:r>
      </w:ins>
    </w:p>
    <w:p w14:paraId="2692D28C" w14:textId="5FC7A2EB" w:rsidR="00014A3C" w:rsidRDefault="00014A3C">
      <w:pPr>
        <w:rPr>
          <w:ins w:id="539" w:author="Salim ATALLA" w:date="2021-03-11T20:49:00Z"/>
          <w:rFonts w:ascii="High Tower Text" w:hAnsi="High Tower Text" w:cs="Arabic Typesetting"/>
        </w:rPr>
      </w:pPr>
    </w:p>
    <w:p w14:paraId="24DD1049" w14:textId="4D18DDB6" w:rsidR="004C681F" w:rsidRPr="003A1E08" w:rsidRDefault="00AC0415">
      <w:pPr>
        <w:rPr>
          <w:ins w:id="540" w:author="Salim ATALLA" w:date="2021-03-11T20:53:00Z"/>
          <w:rFonts w:ascii="High Tower Text" w:hAnsi="High Tower Text" w:cs="Arabic Typesetting"/>
        </w:rPr>
      </w:pPr>
      <w:ins w:id="541" w:author="Salim ATALLA" w:date="2021-03-11T20:49:00Z">
        <w:r>
          <w:rPr>
            <w:rFonts w:ascii="High Tower Text" w:hAnsi="High Tower Text" w:cs="Arabic Typesetting"/>
            <w:noProof/>
          </w:rPr>
          <w:drawing>
            <wp:anchor distT="0" distB="0" distL="114300" distR="114300" simplePos="0" relativeHeight="251666432" behindDoc="1" locked="0" layoutInCell="1" allowOverlap="1" wp14:anchorId="2F4AF11F" wp14:editId="4DFE6835">
              <wp:simplePos x="0" y="0"/>
              <wp:positionH relativeFrom="margin">
                <wp:align>right</wp:align>
              </wp:positionH>
              <wp:positionV relativeFrom="paragraph">
                <wp:posOffset>220980</wp:posOffset>
              </wp:positionV>
              <wp:extent cx="2404110" cy="659765"/>
              <wp:effectExtent l="0" t="0" r="0" b="6985"/>
              <wp:wrapTight wrapText="bothSides">
                <wp:wrapPolygon edited="0">
                  <wp:start x="0" y="0"/>
                  <wp:lineTo x="0" y="21205"/>
                  <wp:lineTo x="21395" y="21205"/>
                  <wp:lineTo x="21395" y="0"/>
                  <wp:lineTo x="0" y="0"/>
                </wp:wrapPolygon>
              </wp:wrapTight>
              <wp:docPr id="13" name="Imag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4110" cy="659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42" w:author="Salim ATALLA" w:date="2021-03-11T20:48:00Z">
        <w:r w:rsidR="00261F0A">
          <w:rPr>
            <w:rFonts w:ascii="High Tower Text" w:hAnsi="High Tower Text" w:cs="Arabic Typesetting"/>
            <w:noProof/>
          </w:rPr>
          <w:drawing>
            <wp:anchor distT="0" distB="0" distL="114300" distR="114300" simplePos="0" relativeHeight="251665408" behindDoc="1" locked="0" layoutInCell="1" allowOverlap="1" wp14:anchorId="734A6C33" wp14:editId="053880F1">
              <wp:simplePos x="0" y="0"/>
              <wp:positionH relativeFrom="margin">
                <wp:align>left</wp:align>
              </wp:positionH>
              <wp:positionV relativeFrom="paragraph">
                <wp:posOffset>222250</wp:posOffset>
              </wp:positionV>
              <wp:extent cx="2404745" cy="657860"/>
              <wp:effectExtent l="0" t="0" r="0" b="8890"/>
              <wp:wrapTight wrapText="bothSides">
                <wp:wrapPolygon edited="0">
                  <wp:start x="0" y="0"/>
                  <wp:lineTo x="0" y="21266"/>
                  <wp:lineTo x="21389" y="21266"/>
                  <wp:lineTo x="21389" y="0"/>
                  <wp:lineTo x="0" y="0"/>
                </wp:wrapPolygon>
              </wp:wrapTight>
              <wp:docPr id="12" name="Imag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4745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14A3C">
          <w:rPr>
            <w:rFonts w:ascii="High Tower Text" w:hAnsi="High Tower Text" w:cs="Arabic Typesetting"/>
          </w:rPr>
          <w:t>[</w:t>
        </w:r>
        <w:r w:rsidR="00014A3C" w:rsidRPr="003A1E08">
          <w:rPr>
            <w:rFonts w:ascii="Adobe Devanagari" w:eastAsia="Adobe Kaiti Std R" w:hAnsi="Adobe Devanagari" w:cs="Adobe Devanagari"/>
          </w:rPr>
          <w:t>-</w:t>
        </w:r>
        <w:r w:rsidR="00014A3C" w:rsidRPr="003A1E08">
          <w:rPr>
            <w:rFonts w:ascii="High Tower Text" w:hAnsi="High Tower Text" w:cs="Arabic Typesetting"/>
          </w:rPr>
          <w:t>2, 2</w:t>
        </w:r>
        <w:r w:rsidR="00014A3C">
          <w:rPr>
            <w:rFonts w:ascii="High Tower Text" w:hAnsi="High Tower Text" w:cs="Arabic Typesetting"/>
          </w:rPr>
          <w:t>]</w:t>
        </w:r>
      </w:ins>
      <w:ins w:id="543" w:author="Salim ATALLA" w:date="2021-03-11T20:51:00Z">
        <w:r w:rsidR="000A4502">
          <w:rPr>
            <w:rFonts w:ascii="High Tower Text" w:hAnsi="High Tower Text" w:cs="Arabic Typesetting"/>
          </w:rPr>
          <w:tab/>
        </w:r>
      </w:ins>
      <w:ins w:id="544" w:author="Salim ATALLA" w:date="2021-03-11T20:50:00Z">
        <w:r w:rsidR="000A4502">
          <w:rPr>
            <w:rFonts w:ascii="High Tower Text" w:hAnsi="High Tower Text" w:cs="Arabic Typesetting"/>
          </w:rPr>
          <w:t>, et pour n = 5</w:t>
        </w:r>
      </w:ins>
      <w:ins w:id="545" w:author="Salim ATALLA" w:date="2021-03-11T20:53:00Z">
        <w:r w:rsidR="004C681F">
          <w:rPr>
            <w:rFonts w:ascii="High Tower Text" w:hAnsi="High Tower Text" w:cs="Arabic Typesetting"/>
          </w:rPr>
          <w:tab/>
        </w:r>
        <w:r w:rsidR="004C681F">
          <w:rPr>
            <w:rFonts w:ascii="High Tower Text" w:hAnsi="High Tower Text" w:cs="Arabic Typesetting"/>
          </w:rPr>
          <w:tab/>
        </w:r>
        <w:r w:rsidR="004C681F">
          <w:rPr>
            <w:rFonts w:ascii="High Tower Text" w:hAnsi="High Tower Text" w:cs="Arabic Typesetting"/>
          </w:rPr>
          <w:tab/>
        </w:r>
        <w:r w:rsidR="004C681F">
          <w:rPr>
            <w:rFonts w:ascii="High Tower Text" w:hAnsi="High Tower Text" w:cs="Arabic Typesetting"/>
          </w:rPr>
          <w:tab/>
        </w:r>
      </w:ins>
      <w:ins w:id="546" w:author="Salim ATALLA" w:date="2021-03-11T20:57:00Z">
        <w:r w:rsidR="002B1A23">
          <w:rPr>
            <w:rFonts w:ascii="High Tower Text" w:hAnsi="High Tower Text" w:cs="Arabic Typesetting"/>
          </w:rPr>
          <w:tab/>
        </w:r>
      </w:ins>
      <w:ins w:id="547" w:author="Salim ATALLA" w:date="2021-03-11T21:00:00Z">
        <w:r w:rsidR="00261F0A">
          <w:rPr>
            <w:rFonts w:ascii="High Tower Text" w:hAnsi="High Tower Text" w:cs="Arabic Typesetting"/>
          </w:rPr>
          <w:t xml:space="preserve">      </w:t>
        </w:r>
      </w:ins>
      <w:ins w:id="548" w:author="Salim ATALLA" w:date="2021-03-11T20:56:00Z">
        <w:r w:rsidR="002B1A23">
          <w:rPr>
            <w:rFonts w:ascii="High Tower Text" w:hAnsi="High Tower Text" w:cs="Arabic Typesetting"/>
          </w:rPr>
          <w:t>[</w:t>
        </w:r>
        <w:r w:rsidR="002B1A23" w:rsidRPr="003A1E08">
          <w:rPr>
            <w:rFonts w:ascii="Adobe Devanagari" w:hAnsi="Adobe Devanagari" w:cs="Adobe Devanagari"/>
          </w:rPr>
          <w:t>0</w:t>
        </w:r>
        <w:r w:rsidR="002B1A23">
          <w:rPr>
            <w:rFonts w:ascii="High Tower Text" w:hAnsi="High Tower Text" w:cs="Arabic Typesetting"/>
          </w:rPr>
          <w:t xml:space="preserve">, </w:t>
        </w:r>
        <w:r w:rsidR="002B1A23" w:rsidRPr="003A1E08">
          <w:rPr>
            <w:rFonts w:ascii="Adobe Devanagari" w:hAnsi="Adobe Devanagari" w:cs="Adobe Devanagari"/>
          </w:rPr>
          <w:t>1</w:t>
        </w:r>
        <w:r w:rsidR="002B1A23">
          <w:rPr>
            <w:rFonts w:ascii="High Tower Text" w:hAnsi="High Tower Text" w:cs="Arabic Typesetting"/>
          </w:rPr>
          <w:t>]</w:t>
        </w:r>
      </w:ins>
      <w:ins w:id="549" w:author="Salim ATALLA" w:date="2021-03-11T21:00:00Z">
        <w:r w:rsidR="00261F0A">
          <w:rPr>
            <w:rFonts w:ascii="High Tower Text" w:hAnsi="High Tower Text" w:cs="Arabic Typesetting"/>
          </w:rPr>
          <w:t xml:space="preserve">    </w:t>
        </w:r>
      </w:ins>
      <w:ins w:id="550" w:author="Salim ATALLA" w:date="2021-03-11T20:56:00Z">
        <w:r w:rsidR="002B1A23">
          <w:rPr>
            <w:rFonts w:ascii="High Tower Text" w:hAnsi="High Tower Text" w:cs="Arabic Typesetting"/>
          </w:rPr>
          <w:t>, et pour n = 5</w:t>
        </w:r>
      </w:ins>
      <w:ins w:id="551" w:author="Salim ATALLA" w:date="2021-03-11T20:53:00Z">
        <w:r w:rsidR="004C681F">
          <w:rPr>
            <w:rFonts w:ascii="High Tower Text" w:hAnsi="High Tower Text" w:cs="Arabic Typesetting"/>
          </w:rPr>
          <w:tab/>
        </w:r>
        <w:r w:rsidR="004C681F">
          <w:rPr>
            <w:rFonts w:ascii="High Tower Text" w:hAnsi="High Tower Text" w:cs="Arabic Typesetting"/>
          </w:rPr>
          <w:tab/>
        </w:r>
      </w:ins>
    </w:p>
    <w:p w14:paraId="447A6DEE" w14:textId="66EE8B61" w:rsidR="0028041A" w:rsidRPr="00970EBE" w:rsidRDefault="0028041A">
      <w:pPr>
        <w:rPr>
          <w:ins w:id="552" w:author="Salim ATALLA" w:date="2021-03-10T20:11:00Z"/>
          <w:rFonts w:ascii="High Tower Text" w:hAnsi="High Tower Text" w:cs="Arabic Typesetting"/>
          <w:rPrChange w:id="553" w:author="Salim ATALLA" w:date="2021-03-10T20:08:00Z">
            <w:rPr>
              <w:ins w:id="554" w:author="Salim ATALLA" w:date="2021-03-10T20:11:00Z"/>
              <w:rFonts w:ascii="High Tower Text" w:hAnsi="High Tower Text" w:cs="Arabic Typesetting"/>
              <w:u w:val="single"/>
            </w:rPr>
          </w:rPrChange>
        </w:rPr>
      </w:pPr>
    </w:p>
    <w:p w14:paraId="2B5177BC" w14:textId="33EF229F" w:rsidR="00D92D80" w:rsidRDefault="00D92D80" w:rsidP="001B1E5B">
      <w:pPr>
        <w:rPr>
          <w:ins w:id="555" w:author="Salim ATALLA" w:date="2021-03-11T20:49:00Z"/>
          <w:rFonts w:ascii="High Tower Text" w:hAnsi="High Tower Text" w:cs="Arabic Typesetting"/>
          <w:u w:val="single"/>
        </w:rPr>
      </w:pPr>
    </w:p>
    <w:p w14:paraId="09AC2799" w14:textId="75DB5658" w:rsidR="00A11738" w:rsidRDefault="00A11738" w:rsidP="001B1E5B">
      <w:pPr>
        <w:rPr>
          <w:ins w:id="556" w:author="Salim ATALLA" w:date="2021-03-11T20:48:00Z"/>
          <w:rFonts w:ascii="High Tower Text" w:hAnsi="High Tower Text" w:cs="Arabic Typesetting"/>
          <w:u w:val="single"/>
        </w:rPr>
      </w:pPr>
    </w:p>
    <w:p w14:paraId="5F600CB7" w14:textId="77777777" w:rsidR="00646460" w:rsidRDefault="00646460" w:rsidP="00014A3C">
      <w:pPr>
        <w:rPr>
          <w:ins w:id="557" w:author="Salim ATALLA" w:date="2021-03-11T21:26:00Z"/>
          <w:rFonts w:ascii="High Tower Text" w:hAnsi="High Tower Text" w:cs="Arabic Typesetting"/>
        </w:rPr>
      </w:pPr>
    </w:p>
    <w:p w14:paraId="67456885" w14:textId="02D4A4A5" w:rsidR="00014A3C" w:rsidRPr="003119DB" w:rsidRDefault="00646460">
      <w:pPr>
        <w:pStyle w:val="Titre2"/>
        <w:rPr>
          <w:ins w:id="558" w:author="Salim ATALLA" w:date="2021-03-11T20:48:00Z"/>
          <w:rFonts w:ascii="High Tower Text" w:hAnsi="High Tower Text"/>
          <w:sz w:val="24"/>
          <w:szCs w:val="24"/>
          <w:rPrChange w:id="559" w:author="Salim ATALLA" w:date="2021-03-11T21:32:00Z">
            <w:rPr>
              <w:ins w:id="560" w:author="Salim ATALLA" w:date="2021-03-11T20:48:00Z"/>
            </w:rPr>
          </w:rPrChange>
        </w:rPr>
        <w:pPrChange w:id="561" w:author="Salim ATALLA" w:date="2021-03-11T21:27:00Z">
          <w:pPr/>
        </w:pPrChange>
      </w:pPr>
      <w:ins w:id="562" w:author="Salim ATALLA" w:date="2021-03-11T21:27:00Z">
        <w:r w:rsidRPr="003119DB">
          <w:rPr>
            <w:rFonts w:ascii="High Tower Text" w:hAnsi="High Tower Text"/>
            <w:sz w:val="24"/>
            <w:szCs w:val="24"/>
            <w:rPrChange w:id="563" w:author="Salim ATALLA" w:date="2021-03-11T21:32:00Z">
              <w:rPr/>
            </w:rPrChange>
          </w:rPr>
          <w:t>On a le premier point c’est bien le point a de l’intervalle, et le dernier point est bien le point b de l’intervalle, et le nombre de point est 5 puisque n = 5, et les différences entre les points sont égaux.</w:t>
        </w:r>
      </w:ins>
      <w:ins w:id="564" w:author="Salim ATALLA" w:date="2021-03-11T20:53:00Z">
        <w:r w:rsidR="004C681F" w:rsidRPr="003119DB">
          <w:rPr>
            <w:rFonts w:ascii="High Tower Text" w:hAnsi="High Tower Text"/>
            <w:sz w:val="24"/>
            <w:szCs w:val="24"/>
            <w:rPrChange w:id="565" w:author="Salim ATALLA" w:date="2021-03-11T21:32:00Z">
              <w:rPr/>
            </w:rPrChange>
          </w:rPr>
          <w:tab/>
        </w:r>
        <w:r w:rsidR="004C681F" w:rsidRPr="003119DB">
          <w:rPr>
            <w:rFonts w:ascii="High Tower Text" w:hAnsi="High Tower Text"/>
            <w:sz w:val="24"/>
            <w:szCs w:val="24"/>
            <w:rPrChange w:id="566" w:author="Salim ATALLA" w:date="2021-03-11T21:32:00Z">
              <w:rPr/>
            </w:rPrChange>
          </w:rPr>
          <w:tab/>
        </w:r>
        <w:r w:rsidR="004C681F" w:rsidRPr="003119DB">
          <w:rPr>
            <w:rFonts w:ascii="High Tower Text" w:hAnsi="High Tower Text"/>
            <w:sz w:val="24"/>
            <w:szCs w:val="24"/>
            <w:rPrChange w:id="567" w:author="Salim ATALLA" w:date="2021-03-11T21:32:00Z">
              <w:rPr/>
            </w:rPrChange>
          </w:rPr>
          <w:tab/>
        </w:r>
        <w:r w:rsidR="004C681F" w:rsidRPr="003119DB">
          <w:rPr>
            <w:rFonts w:ascii="High Tower Text" w:hAnsi="High Tower Text"/>
            <w:sz w:val="24"/>
            <w:szCs w:val="24"/>
            <w:rPrChange w:id="568" w:author="Salim ATALLA" w:date="2021-03-11T21:32:00Z">
              <w:rPr/>
            </w:rPrChange>
          </w:rPr>
          <w:tab/>
        </w:r>
        <w:r w:rsidR="004C681F" w:rsidRPr="003119DB">
          <w:rPr>
            <w:rFonts w:ascii="High Tower Text" w:hAnsi="High Tower Text"/>
            <w:sz w:val="24"/>
            <w:szCs w:val="24"/>
            <w:rPrChange w:id="569" w:author="Salim ATALLA" w:date="2021-03-11T21:32:00Z">
              <w:rPr/>
            </w:rPrChange>
          </w:rPr>
          <w:tab/>
        </w:r>
      </w:ins>
    </w:p>
    <w:p w14:paraId="1E16AF07" w14:textId="6DB813D7" w:rsidR="00014A3C" w:rsidRDefault="00014A3C" w:rsidP="001B1E5B">
      <w:pPr>
        <w:rPr>
          <w:ins w:id="570" w:author="Salim ATALLA" w:date="2021-03-10T19:57:00Z"/>
          <w:rFonts w:ascii="High Tower Text" w:hAnsi="High Tower Text" w:cs="Arabic Typesetting"/>
          <w:u w:val="single"/>
        </w:rPr>
      </w:pPr>
    </w:p>
    <w:p w14:paraId="5F301F2C" w14:textId="08302F4D" w:rsidR="008E3CEB" w:rsidRDefault="008E3CEB" w:rsidP="001B1E5B">
      <w:pPr>
        <w:rPr>
          <w:ins w:id="571" w:author="Salim ATALLA" w:date="2021-03-11T20:59:00Z"/>
          <w:rFonts w:ascii="High Tower Text" w:hAnsi="High Tower Text" w:cs="Arabic Typesetting"/>
          <w:u w:val="single"/>
        </w:rPr>
      </w:pPr>
    </w:p>
    <w:p w14:paraId="1C342B05" w14:textId="77777777" w:rsidR="005C5EFE" w:rsidRDefault="005C5EFE" w:rsidP="001B1E5B">
      <w:pPr>
        <w:rPr>
          <w:ins w:id="572" w:author="Salim ATALLA" w:date="2021-03-10T19:57:00Z"/>
          <w:rFonts w:ascii="High Tower Text" w:hAnsi="High Tower Text" w:cs="Arabic Typesetting"/>
          <w:u w:val="single"/>
        </w:rPr>
      </w:pPr>
    </w:p>
    <w:p w14:paraId="407360C6" w14:textId="207AF07A" w:rsidR="00ED41DE" w:rsidRPr="00D92D80" w:rsidDel="00553A72" w:rsidRDefault="00D92D80">
      <w:pPr>
        <w:pStyle w:val="Titre2"/>
        <w:rPr>
          <w:del w:id="573" w:author="Salim ATALLA" w:date="2021-03-09T20:49:00Z"/>
          <w:rFonts w:ascii="Bradley Hand ITC" w:hAnsi="Bradley Hand ITC"/>
          <w:b/>
          <w:bCs/>
          <w:rPrChange w:id="574" w:author="Salim ATALLA" w:date="2021-03-10T19:57:00Z">
            <w:rPr>
              <w:del w:id="575" w:author="Salim ATALLA" w:date="2021-03-09T20:49:00Z"/>
              <w:rFonts w:ascii="High Tower Text" w:hAnsi="High Tower Text" w:cs="Arabic Typesetting"/>
              <w:u w:val="single"/>
            </w:rPr>
          </w:rPrChange>
        </w:rPr>
        <w:pPrChange w:id="576" w:author="Salim ATALLA" w:date="2021-03-10T19:57:00Z">
          <w:pPr/>
        </w:pPrChange>
      </w:pPr>
      <w:ins w:id="577" w:author="Salim ATALLA" w:date="2021-03-10T19:57:00Z">
        <w:r w:rsidRPr="004267A0">
          <w:rPr>
            <w:rFonts w:ascii="Bradley Hand ITC" w:hAnsi="Bradley Hand ITC"/>
            <w:b/>
            <w:bCs/>
          </w:rPr>
          <w:lastRenderedPageBreak/>
          <w:t xml:space="preserve">Tâches </w:t>
        </w:r>
        <w:r>
          <w:rPr>
            <w:rFonts w:ascii="Bradley Hand ITC" w:hAnsi="Bradley Hand ITC"/>
            <w:b/>
            <w:bCs/>
          </w:rPr>
          <w:t>3</w:t>
        </w:r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3277C0BD" w14:textId="7EDCAECD" w:rsidR="00ED41DE" w:rsidDel="00553A72" w:rsidRDefault="00ED41DE">
      <w:pPr>
        <w:pStyle w:val="Titre2"/>
        <w:rPr>
          <w:del w:id="578" w:author="Salim ATALLA" w:date="2021-03-09T20:49:00Z"/>
          <w:rFonts w:ascii="High Tower Text" w:hAnsi="High Tower Text" w:cs="Arabic Typesetting"/>
          <w:u w:val="single"/>
        </w:rPr>
        <w:pPrChange w:id="579" w:author="Salim ATALLA" w:date="2021-03-10T19:57:00Z">
          <w:pPr/>
        </w:pPrChange>
      </w:pPr>
    </w:p>
    <w:p w14:paraId="5CFE4C35" w14:textId="732AF87D" w:rsidR="00ED41DE" w:rsidDel="00553A72" w:rsidRDefault="00ED41DE">
      <w:pPr>
        <w:pStyle w:val="Titre2"/>
        <w:rPr>
          <w:del w:id="580" w:author="Salim ATALLA" w:date="2021-03-09T20:49:00Z"/>
          <w:rFonts w:ascii="High Tower Text" w:hAnsi="High Tower Text" w:cs="Arabic Typesetting"/>
          <w:u w:val="single"/>
        </w:rPr>
        <w:pPrChange w:id="581" w:author="Salim ATALLA" w:date="2021-03-10T19:57:00Z">
          <w:pPr/>
        </w:pPrChange>
      </w:pPr>
    </w:p>
    <w:p w14:paraId="39EDEC08" w14:textId="528BC3BA" w:rsidR="00ED41DE" w:rsidDel="00553A72" w:rsidRDefault="00ED41DE">
      <w:pPr>
        <w:pStyle w:val="Titre2"/>
        <w:rPr>
          <w:del w:id="582" w:author="Salim ATALLA" w:date="2021-03-09T20:49:00Z"/>
          <w:rFonts w:ascii="High Tower Text" w:hAnsi="High Tower Text" w:cs="Arabic Typesetting"/>
          <w:u w:val="single"/>
        </w:rPr>
        <w:pPrChange w:id="583" w:author="Salim ATALLA" w:date="2021-03-10T19:57:00Z">
          <w:pPr/>
        </w:pPrChange>
      </w:pPr>
    </w:p>
    <w:p w14:paraId="3B444280" w14:textId="44B7FBE5" w:rsidR="00ED41DE" w:rsidDel="00553A72" w:rsidRDefault="00ED41DE">
      <w:pPr>
        <w:pStyle w:val="Titre2"/>
        <w:rPr>
          <w:del w:id="584" w:author="Salim ATALLA" w:date="2021-03-09T20:49:00Z"/>
          <w:rFonts w:ascii="High Tower Text" w:hAnsi="High Tower Text" w:cs="Arabic Typesetting"/>
          <w:u w:val="single"/>
        </w:rPr>
        <w:pPrChange w:id="585" w:author="Salim ATALLA" w:date="2021-03-10T19:57:00Z">
          <w:pPr/>
        </w:pPrChange>
      </w:pPr>
    </w:p>
    <w:p w14:paraId="61476066" w14:textId="3CB9111E" w:rsidR="00ED41DE" w:rsidDel="00553A72" w:rsidRDefault="00ED41DE">
      <w:pPr>
        <w:pStyle w:val="Titre2"/>
        <w:rPr>
          <w:del w:id="586" w:author="Salim ATALLA" w:date="2021-03-09T20:49:00Z"/>
          <w:rFonts w:ascii="High Tower Text" w:hAnsi="High Tower Text" w:cs="Arabic Typesetting"/>
          <w:u w:val="single"/>
        </w:rPr>
        <w:pPrChange w:id="587" w:author="Salim ATALLA" w:date="2021-03-10T19:57:00Z">
          <w:pPr/>
        </w:pPrChange>
      </w:pPr>
    </w:p>
    <w:p w14:paraId="55AB4DDC" w14:textId="22D28BF5" w:rsidR="00ED41DE" w:rsidDel="00553A72" w:rsidRDefault="00ED41DE">
      <w:pPr>
        <w:pStyle w:val="Titre2"/>
        <w:rPr>
          <w:del w:id="588" w:author="Salim ATALLA" w:date="2021-03-09T20:49:00Z"/>
          <w:rFonts w:ascii="High Tower Text" w:hAnsi="High Tower Text" w:cs="Arabic Typesetting"/>
          <w:u w:val="single"/>
        </w:rPr>
        <w:pPrChange w:id="589" w:author="Salim ATALLA" w:date="2021-03-10T19:57:00Z">
          <w:pPr/>
        </w:pPrChange>
      </w:pPr>
    </w:p>
    <w:p w14:paraId="79358997" w14:textId="02500A9A" w:rsidR="00ED41DE" w:rsidDel="00553A72" w:rsidRDefault="00ED41DE">
      <w:pPr>
        <w:pStyle w:val="Titre2"/>
        <w:rPr>
          <w:del w:id="590" w:author="Salim ATALLA" w:date="2021-03-09T20:49:00Z"/>
          <w:rFonts w:ascii="High Tower Text" w:hAnsi="High Tower Text" w:cs="Arabic Typesetting"/>
          <w:u w:val="single"/>
        </w:rPr>
        <w:pPrChange w:id="591" w:author="Salim ATALLA" w:date="2021-03-10T19:57:00Z">
          <w:pPr/>
        </w:pPrChange>
      </w:pPr>
    </w:p>
    <w:p w14:paraId="28FD203B" w14:textId="53B36C31" w:rsidR="00ED41DE" w:rsidDel="00553A72" w:rsidRDefault="00ED41DE">
      <w:pPr>
        <w:pStyle w:val="Titre2"/>
        <w:rPr>
          <w:del w:id="592" w:author="Salim ATALLA" w:date="2021-03-09T20:49:00Z"/>
          <w:rFonts w:ascii="High Tower Text" w:hAnsi="High Tower Text" w:cs="Arabic Typesetting"/>
          <w:u w:val="single"/>
        </w:rPr>
        <w:pPrChange w:id="593" w:author="Salim ATALLA" w:date="2021-03-10T19:57:00Z">
          <w:pPr/>
        </w:pPrChange>
      </w:pPr>
    </w:p>
    <w:p w14:paraId="19C7DA2A" w14:textId="254A8120" w:rsidR="00ED41DE" w:rsidDel="00553A72" w:rsidRDefault="00ED41DE">
      <w:pPr>
        <w:pStyle w:val="Titre2"/>
        <w:rPr>
          <w:del w:id="594" w:author="Salim ATALLA" w:date="2021-03-09T20:49:00Z"/>
          <w:rFonts w:ascii="High Tower Text" w:hAnsi="High Tower Text" w:cs="Arabic Typesetting"/>
          <w:u w:val="single"/>
        </w:rPr>
        <w:pPrChange w:id="595" w:author="Salim ATALLA" w:date="2021-03-10T19:57:00Z">
          <w:pPr/>
        </w:pPrChange>
      </w:pPr>
    </w:p>
    <w:p w14:paraId="34CA3503" w14:textId="364873A1" w:rsidR="00ED41DE" w:rsidDel="00553A72" w:rsidRDefault="00ED41DE">
      <w:pPr>
        <w:pStyle w:val="Titre2"/>
        <w:rPr>
          <w:del w:id="596" w:author="Salim ATALLA" w:date="2021-03-09T20:49:00Z"/>
          <w:rFonts w:ascii="High Tower Text" w:hAnsi="High Tower Text" w:cs="Arabic Typesetting"/>
          <w:u w:val="single"/>
        </w:rPr>
        <w:pPrChange w:id="597" w:author="Salim ATALLA" w:date="2021-03-10T19:57:00Z">
          <w:pPr/>
        </w:pPrChange>
      </w:pPr>
    </w:p>
    <w:p w14:paraId="2AEA8668" w14:textId="1488BA83" w:rsidR="00ED41DE" w:rsidDel="00553A72" w:rsidRDefault="00ED41DE">
      <w:pPr>
        <w:pStyle w:val="Titre2"/>
        <w:rPr>
          <w:del w:id="598" w:author="Salim ATALLA" w:date="2021-03-09T20:49:00Z"/>
          <w:rFonts w:ascii="High Tower Text" w:hAnsi="High Tower Text" w:cs="Arabic Typesetting"/>
          <w:u w:val="single"/>
        </w:rPr>
        <w:pPrChange w:id="599" w:author="Salim ATALLA" w:date="2021-03-10T19:57:00Z">
          <w:pPr/>
        </w:pPrChange>
      </w:pPr>
    </w:p>
    <w:p w14:paraId="7D8893FE" w14:textId="5C67F0F4" w:rsidR="00ED41DE" w:rsidDel="00553A72" w:rsidRDefault="00ED41DE">
      <w:pPr>
        <w:pStyle w:val="Titre2"/>
        <w:rPr>
          <w:del w:id="600" w:author="Salim ATALLA" w:date="2021-03-09T20:49:00Z"/>
          <w:rFonts w:ascii="High Tower Text" w:hAnsi="High Tower Text" w:cs="Arabic Typesetting"/>
          <w:u w:val="single"/>
        </w:rPr>
        <w:pPrChange w:id="601" w:author="Salim ATALLA" w:date="2021-03-10T19:57:00Z">
          <w:pPr/>
        </w:pPrChange>
      </w:pPr>
    </w:p>
    <w:p w14:paraId="208CA611" w14:textId="1A93B7C7" w:rsidR="00ED41DE" w:rsidDel="00553A72" w:rsidRDefault="00ED41DE">
      <w:pPr>
        <w:pStyle w:val="Titre2"/>
        <w:rPr>
          <w:del w:id="602" w:author="Salim ATALLA" w:date="2021-03-09T20:49:00Z"/>
          <w:rFonts w:ascii="High Tower Text" w:hAnsi="High Tower Text" w:cs="Arabic Typesetting"/>
          <w:u w:val="single"/>
        </w:rPr>
        <w:pPrChange w:id="603" w:author="Salim ATALLA" w:date="2021-03-10T19:57:00Z">
          <w:pPr/>
        </w:pPrChange>
      </w:pPr>
    </w:p>
    <w:p w14:paraId="750E2E6B" w14:textId="2FFE1FCA" w:rsidR="00ED41DE" w:rsidDel="00553A72" w:rsidRDefault="00ED41DE">
      <w:pPr>
        <w:pStyle w:val="Titre2"/>
        <w:rPr>
          <w:del w:id="604" w:author="Salim ATALLA" w:date="2021-03-09T20:49:00Z"/>
          <w:rFonts w:ascii="High Tower Text" w:hAnsi="High Tower Text" w:cs="Arabic Typesetting"/>
          <w:u w:val="single"/>
        </w:rPr>
        <w:pPrChange w:id="605" w:author="Salim ATALLA" w:date="2021-03-10T19:57:00Z">
          <w:pPr/>
        </w:pPrChange>
      </w:pPr>
    </w:p>
    <w:p w14:paraId="75F30EAE" w14:textId="431661B3" w:rsidR="00ED41DE" w:rsidDel="00553A72" w:rsidRDefault="00ED41DE">
      <w:pPr>
        <w:pStyle w:val="Titre2"/>
        <w:rPr>
          <w:del w:id="606" w:author="Salim ATALLA" w:date="2021-03-09T20:49:00Z"/>
          <w:rFonts w:ascii="High Tower Text" w:hAnsi="High Tower Text" w:cs="Arabic Typesetting"/>
          <w:u w:val="single"/>
        </w:rPr>
        <w:pPrChange w:id="607" w:author="Salim ATALLA" w:date="2021-03-10T19:57:00Z">
          <w:pPr/>
        </w:pPrChange>
      </w:pPr>
    </w:p>
    <w:p w14:paraId="4477B764" w14:textId="4CAED749" w:rsidR="00ED41DE" w:rsidDel="00553A72" w:rsidRDefault="00ED41DE">
      <w:pPr>
        <w:pStyle w:val="Titre2"/>
        <w:rPr>
          <w:del w:id="608" w:author="Salim ATALLA" w:date="2021-03-09T20:49:00Z"/>
          <w:rFonts w:ascii="High Tower Text" w:hAnsi="High Tower Text" w:cs="Arabic Typesetting"/>
          <w:u w:val="single"/>
        </w:rPr>
        <w:pPrChange w:id="609" w:author="Salim ATALLA" w:date="2021-03-10T19:57:00Z">
          <w:pPr/>
        </w:pPrChange>
      </w:pPr>
    </w:p>
    <w:p w14:paraId="418F617E" w14:textId="6A85DB64" w:rsidR="00ED41DE" w:rsidDel="00553A72" w:rsidRDefault="00ED41DE">
      <w:pPr>
        <w:pStyle w:val="Titre2"/>
        <w:rPr>
          <w:del w:id="610" w:author="Salim ATALLA" w:date="2021-03-09T20:49:00Z"/>
          <w:rFonts w:ascii="High Tower Text" w:hAnsi="High Tower Text" w:cs="Arabic Typesetting"/>
          <w:u w:val="single"/>
        </w:rPr>
        <w:pPrChange w:id="611" w:author="Salim ATALLA" w:date="2021-03-10T19:57:00Z">
          <w:pPr/>
        </w:pPrChange>
      </w:pPr>
    </w:p>
    <w:p w14:paraId="6032BE78" w14:textId="2C3E7D4C" w:rsidR="00ED41DE" w:rsidDel="00553A72" w:rsidRDefault="00ED41DE">
      <w:pPr>
        <w:pStyle w:val="Titre2"/>
        <w:rPr>
          <w:del w:id="612" w:author="Salim ATALLA" w:date="2021-03-09T20:49:00Z"/>
          <w:rFonts w:ascii="High Tower Text" w:hAnsi="High Tower Text" w:cs="Arabic Typesetting"/>
          <w:u w:val="single"/>
        </w:rPr>
        <w:pPrChange w:id="613" w:author="Salim ATALLA" w:date="2021-03-10T19:57:00Z">
          <w:pPr/>
        </w:pPrChange>
      </w:pPr>
    </w:p>
    <w:p w14:paraId="4DE2EB42" w14:textId="56E09B33" w:rsidR="00ED41DE" w:rsidDel="00553A72" w:rsidRDefault="00ED41DE">
      <w:pPr>
        <w:pStyle w:val="Titre2"/>
        <w:rPr>
          <w:del w:id="614" w:author="Salim ATALLA" w:date="2021-03-09T20:49:00Z"/>
          <w:rFonts w:ascii="High Tower Text" w:hAnsi="High Tower Text" w:cs="Arabic Typesetting"/>
          <w:u w:val="single"/>
        </w:rPr>
        <w:pPrChange w:id="615" w:author="Salim ATALLA" w:date="2021-03-10T19:57:00Z">
          <w:pPr/>
        </w:pPrChange>
      </w:pPr>
    </w:p>
    <w:p w14:paraId="7768C60C" w14:textId="0982AD61" w:rsidR="001B1E5B" w:rsidDel="00553A72" w:rsidRDefault="001B1E5B">
      <w:pPr>
        <w:pStyle w:val="Titre2"/>
        <w:rPr>
          <w:del w:id="616" w:author="Salim ATALLA" w:date="2021-03-09T20:49:00Z"/>
          <w:rFonts w:ascii="High Tower Text" w:hAnsi="High Tower Text" w:cs="Arabic Typesetting"/>
          <w:u w:val="single"/>
        </w:rPr>
        <w:pPrChange w:id="617" w:author="Salim ATALLA" w:date="2021-03-10T19:57:00Z">
          <w:pPr/>
        </w:pPrChange>
      </w:pPr>
    </w:p>
    <w:p w14:paraId="3AC1BB39" w14:textId="39E71FCA" w:rsidR="00103A02" w:rsidDel="00D92D80" w:rsidRDefault="00780BDD">
      <w:pPr>
        <w:pStyle w:val="Titre2"/>
        <w:rPr>
          <w:del w:id="618" w:author="Salim ATALLA" w:date="2021-03-10T19:57:00Z"/>
        </w:rPr>
        <w:pPrChange w:id="619" w:author="Salim ATALLA" w:date="2021-03-10T19:57:00Z">
          <w:pPr/>
        </w:pPrChange>
      </w:pPr>
      <w:del w:id="620" w:author="Salim ATALLA" w:date="2021-03-10T19:57:00Z">
        <w:r w:rsidDel="00D92D80">
          <w:delText>3</w:delText>
        </w:r>
        <w:r w:rsidR="001B1E5B" w:rsidDel="00D92D80">
          <w:delText>\</w:delText>
        </w:r>
      </w:del>
    </w:p>
    <w:p w14:paraId="1B54C3A1" w14:textId="77777777" w:rsidR="00D92D80" w:rsidRDefault="00D92D80">
      <w:pPr>
        <w:pStyle w:val="Titre2"/>
        <w:rPr>
          <w:ins w:id="621" w:author="Salim ATALLA" w:date="2021-03-10T19:57:00Z"/>
        </w:rPr>
        <w:pPrChange w:id="622" w:author="Salim ATALLA" w:date="2021-03-10T19:57:00Z">
          <w:pPr/>
        </w:pPrChange>
      </w:pPr>
    </w:p>
    <w:p w14:paraId="568AB912" w14:textId="77777777" w:rsidR="005D493B" w:rsidRDefault="005D493B" w:rsidP="005D493B">
      <w:pPr>
        <w:rPr>
          <w:ins w:id="623" w:author="Salim ATALLA" w:date="2021-03-10T20:17:00Z"/>
          <w:rFonts w:ascii="High Tower Text" w:hAnsi="High Tower Text"/>
        </w:rPr>
      </w:pPr>
    </w:p>
    <w:p w14:paraId="0110E517" w14:textId="5A4DD06B" w:rsidR="005E60B3" w:rsidRPr="005D493B" w:rsidRDefault="005D493B">
      <w:pPr>
        <w:rPr>
          <w:ins w:id="624" w:author="Salim ATALLA" w:date="2021-03-10T20:16:00Z"/>
          <w:rFonts w:ascii="High Tower Text" w:hAnsi="High Tower Text"/>
          <w:rPrChange w:id="625" w:author="Salim ATALLA" w:date="2021-03-10T20:17:00Z">
            <w:rPr>
              <w:ins w:id="626" w:author="Salim ATALLA" w:date="2021-03-10T20:16:00Z"/>
              <w:rFonts w:ascii="High Tower Text" w:hAnsi="High Tower Text" w:cs="Arabic Typesetting"/>
            </w:rPr>
          </w:rPrChange>
        </w:rPr>
      </w:pPr>
      <w:ins w:id="627" w:author="Salim ATALLA" w:date="2021-03-10T20:17:00Z">
        <w:r w:rsidRPr="0028017A">
          <w:rPr>
            <w:rFonts w:ascii="High Tower Text" w:hAnsi="High Tower Text"/>
            <w:u w:val="single"/>
            <w:rPrChange w:id="628" w:author="Salim ATALLA" w:date="2021-03-10T20:36:00Z">
              <w:rPr>
                <w:rFonts w:ascii="High Tower Text" w:hAnsi="High Tower Text"/>
              </w:rPr>
            </w:rPrChange>
          </w:rPr>
          <w:t>Rôle</w:t>
        </w:r>
        <w:r w:rsidRPr="005D493B">
          <w:rPr>
            <w:rFonts w:ascii="High Tower Text" w:hAnsi="High Tower Text"/>
          </w:rPr>
          <w:t xml:space="preserve"> :</w:t>
        </w:r>
      </w:ins>
      <w:ins w:id="629" w:author="Salim ATALLA" w:date="2021-03-10T20:16:00Z">
        <w:r w:rsidRPr="005D493B">
          <w:rPr>
            <w:rFonts w:ascii="High Tower Text" w:hAnsi="High Tower Text"/>
            <w:rPrChange w:id="630" w:author="Salim ATALLA" w:date="2021-03-10T20:17:00Z">
              <w:rPr>
                <w:lang w:eastAsia="fr-FR"/>
              </w:rPr>
            </w:rPrChange>
          </w:rPr>
          <w:t> Chercher le point max sur l'axe des abscisses.</w:t>
        </w:r>
      </w:ins>
    </w:p>
    <w:p w14:paraId="55FAA6C4" w14:textId="706580F3" w:rsidR="001B1E5B" w:rsidRDefault="001B1E5B" w:rsidP="001B1E5B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  <w:i/>
          <w:iCs/>
        </w:rPr>
        <w:t>X_i_Max</w:t>
      </w:r>
      <w:r>
        <w:rPr>
          <w:rFonts w:ascii="High Tower Text" w:hAnsi="High Tower Text" w:cs="Arabic Typesetting"/>
        </w:rPr>
        <w:t xml:space="preserve"> (pointeur vers une fonction</w:t>
      </w:r>
      <w:r w:rsidR="00811397">
        <w:rPr>
          <w:rFonts w:ascii="High Tower Text" w:hAnsi="High Tower Text" w:cs="Arabic Typesetting"/>
        </w:rPr>
        <w:t xml:space="preserve"> </w:t>
      </w:r>
      <w:r w:rsidR="00811397" w:rsidRPr="00551835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f, réel </w:t>
      </w:r>
      <w:r w:rsidRPr="00551835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a, réel </w:t>
      </w:r>
      <w:r w:rsidRPr="00551835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b) : réel</w:t>
      </w:r>
    </w:p>
    <w:p w14:paraId="0BDC8D44" w14:textId="2EE13759" w:rsidR="001B1E5B" w:rsidRPr="0054007B" w:rsidRDefault="001B1E5B" w:rsidP="001B1E5B">
      <w:pPr>
        <w:rPr>
          <w:rFonts w:ascii="High Tower Text" w:hAnsi="High Tower Text" w:cs="Arabic Typesetting"/>
        </w:rPr>
      </w:pPr>
      <w:r w:rsidRPr="000928BE">
        <w:rPr>
          <w:rFonts w:ascii="High Tower Text" w:hAnsi="High Tower Text" w:cs="Arabic Typesetting"/>
        </w:rPr>
        <w:tab/>
        <w:t>// pré </w:t>
      </w:r>
      <w:r w:rsidRPr="00E43240">
        <w:rPr>
          <w:rFonts w:ascii="High Tower Text" w:hAnsi="High Tower Text" w:cs="Arabic Typesetting"/>
        </w:rPr>
        <w:t xml:space="preserve">: </w:t>
      </w:r>
      <w:r w:rsidR="003F1D96" w:rsidRPr="0054007B">
        <w:rPr>
          <w:rFonts w:ascii="High Tower Text" w:hAnsi="High Tower Text" w:cs="Arabic Typesetting"/>
        </w:rPr>
        <w:t>b</w:t>
      </w:r>
      <w:ins w:id="631" w:author="Salim ATALLA" w:date="2021-03-10T20:24:00Z">
        <w:r w:rsidR="00323CD0">
          <w:rPr>
            <w:rFonts w:ascii="High Tower Text" w:hAnsi="High Tower Text" w:cs="Arabic Typesetting"/>
          </w:rPr>
          <w:t xml:space="preserve"> </w:t>
        </w:r>
      </w:ins>
      <w:r w:rsidR="003F1D96" w:rsidRPr="0054007B">
        <w:rPr>
          <w:rFonts w:ascii="High Tower Text" w:hAnsi="High Tower Text" w:cs="Arabic Typesetting"/>
        </w:rPr>
        <w:t>&gt;</w:t>
      </w:r>
      <w:ins w:id="632" w:author="Salim ATALLA" w:date="2021-03-10T20:24:00Z">
        <w:r w:rsidR="00323CD0">
          <w:rPr>
            <w:rFonts w:ascii="High Tower Text" w:hAnsi="High Tower Text" w:cs="Arabic Typesetting"/>
          </w:rPr>
          <w:t xml:space="preserve"> </w:t>
        </w:r>
      </w:ins>
      <w:r w:rsidR="003F1D96" w:rsidRPr="0054007B">
        <w:rPr>
          <w:rFonts w:ascii="High Tower Text" w:hAnsi="High Tower Text" w:cs="Arabic Typesetting"/>
        </w:rPr>
        <w:t>a</w:t>
      </w:r>
    </w:p>
    <w:p w14:paraId="27242EF0" w14:textId="3A08D456" w:rsidR="001B1E5B" w:rsidRDefault="001B1E5B" w:rsidP="001B1E5B">
      <w:pPr>
        <w:rPr>
          <w:ins w:id="633" w:author="Salim ATALLA" w:date="2021-03-10T20:25:00Z"/>
          <w:rFonts w:ascii="Prestige Elite Std" w:hAnsi="Prestige Elite Std" w:cs="Arabic Typesetting"/>
          <w:sz w:val="18"/>
          <w:szCs w:val="18"/>
        </w:rPr>
      </w:pPr>
      <w:r>
        <w:rPr>
          <w:rFonts w:ascii="High Tower Text" w:hAnsi="High Tower Text" w:cs="Arabic Typesetting"/>
        </w:rPr>
        <w:tab/>
      </w:r>
      <w:r w:rsidRPr="006038F0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ab/>
      </w:r>
      <w:r w:rsidR="009805B1" w:rsidRPr="00B64EF7">
        <w:rPr>
          <w:rFonts w:ascii="Prestige Elite Std" w:hAnsi="Prestige Elite Std" w:cs="Arabic Typesetting"/>
          <w:sz w:val="18"/>
          <w:szCs w:val="18"/>
          <w:rPrChange w:id="634" w:author="Salim ATALLA" w:date="2021-03-09T20:32:00Z">
            <w:rPr>
              <w:rFonts w:ascii="High Tower Text" w:hAnsi="High Tower Text" w:cs="Arabic Typesetting"/>
            </w:rPr>
          </w:rPrChange>
        </w:rPr>
        <w:t>réel</w:t>
      </w:r>
      <w:del w:id="635" w:author="Salim ATALLA" w:date="2021-03-09T20:59:00Z">
        <w:r w:rsidR="00377A26" w:rsidRPr="00B64EF7" w:rsidDel="00F205B0">
          <w:rPr>
            <w:rFonts w:ascii="Prestige Elite Std" w:hAnsi="Prestige Elite Std" w:cs="Arabic Typesetting"/>
            <w:sz w:val="18"/>
            <w:szCs w:val="18"/>
            <w:rPrChange w:id="636" w:author="Salim ATALLA" w:date="2021-03-09T20:32:00Z">
              <w:rPr>
                <w:rFonts w:ascii="High Tower Text" w:hAnsi="High Tower Text" w:cs="Arabic Typesetting"/>
              </w:rPr>
            </w:rPrChange>
          </w:rPr>
          <w:delText>s</w:delText>
        </w:r>
      </w:del>
      <w:ins w:id="637" w:author="Salim ATALLA" w:date="2021-03-09T20:40:00Z">
        <w:r w:rsidR="00BB33D2">
          <w:rPr>
            <w:rFonts w:ascii="Prestige Elite Std" w:hAnsi="Prestige Elite Std" w:cs="Arabic Typesetting"/>
            <w:sz w:val="18"/>
            <w:szCs w:val="18"/>
          </w:rPr>
          <w:t xml:space="preserve"> </w:t>
        </w:r>
      </w:ins>
      <w:del w:id="638" w:author="Salim ATALLA" w:date="2021-03-09T20:40:00Z">
        <w:r w:rsidR="00377A26" w:rsidRPr="00B64EF7" w:rsidDel="00BB33D2">
          <w:rPr>
            <w:rFonts w:ascii="Prestige Elite Std" w:hAnsi="Prestige Elite Std" w:cs="Arabic Typesetting"/>
            <w:sz w:val="18"/>
            <w:szCs w:val="18"/>
            <w:rPrChange w:id="639" w:author="Salim ATALLA" w:date="2021-03-09T20:32:00Z">
              <w:rPr>
                <w:rFonts w:ascii="High Tower Text" w:hAnsi="High Tower Text" w:cs="Arabic Typesetting"/>
              </w:rPr>
            </w:rPrChange>
          </w:rPr>
          <w:delText xml:space="preserve"> </w:delText>
        </w:r>
        <w:r w:rsidR="009805B1" w:rsidRPr="00B64EF7" w:rsidDel="00BB33D2">
          <w:rPr>
            <w:rFonts w:ascii="Prestige Elite Std" w:hAnsi="Prestige Elite Std" w:cs="Arabic Typesetting"/>
            <w:sz w:val="18"/>
            <w:szCs w:val="18"/>
            <w:rPrChange w:id="640" w:author="Salim ATALLA" w:date="2021-03-09T20:32:00Z">
              <w:rPr>
                <w:rFonts w:ascii="High Tower Text" w:hAnsi="High Tower Text" w:cs="Arabic Typesetting"/>
              </w:rPr>
            </w:rPrChange>
          </w:rPr>
          <w:delText xml:space="preserve"> </w:delText>
        </w:r>
      </w:del>
      <w:r w:rsidR="009805B1" w:rsidRPr="00B64EF7">
        <w:rPr>
          <w:rFonts w:ascii="Prestige Elite Std" w:hAnsi="Prestige Elite Std" w:cs="Arabic Typesetting"/>
          <w:sz w:val="18"/>
          <w:szCs w:val="18"/>
          <w:rPrChange w:id="641" w:author="Salim ATALLA" w:date="2021-03-09T20:32:00Z">
            <w:rPr>
              <w:rFonts w:ascii="High Tower Text" w:hAnsi="High Tower Text" w:cs="Arabic Typesetting"/>
            </w:rPr>
          </w:rPrChange>
        </w:rPr>
        <w:t>max</w:t>
      </w:r>
      <w:r w:rsidRPr="00B64EF7">
        <w:rPr>
          <w:rFonts w:ascii="Prestige Elite Std" w:hAnsi="Prestige Elite Std" w:cs="Arabic Typesetting"/>
          <w:sz w:val="18"/>
          <w:szCs w:val="18"/>
          <w:rPrChange w:id="642" w:author="Salim ATALLA" w:date="2021-03-09T20:32:00Z">
            <w:rPr>
              <w:rFonts w:ascii="High Tower Text" w:hAnsi="High Tower Text" w:cs="Arabic Typesetting"/>
            </w:rPr>
          </w:rPrChange>
        </w:rPr>
        <w:t>,</w:t>
      </w:r>
      <w:r w:rsidR="009805B1" w:rsidRPr="00B64EF7">
        <w:rPr>
          <w:rFonts w:ascii="Prestige Elite Std" w:hAnsi="Prestige Elite Std" w:cs="Arabic Typesetting"/>
          <w:sz w:val="18"/>
          <w:szCs w:val="18"/>
          <w:rPrChange w:id="643" w:author="Salim ATALLA" w:date="2021-03-09T20:32:00Z">
            <w:rPr>
              <w:rFonts w:ascii="High Tower Text" w:hAnsi="High Tower Text" w:cs="Arabic Typesetting"/>
            </w:rPr>
          </w:rPrChange>
        </w:rPr>
        <w:t xml:space="preserve"> x</w:t>
      </w:r>
      <w:r w:rsidR="00A442C0" w:rsidRPr="00B64EF7">
        <w:rPr>
          <w:rFonts w:ascii="Prestige Elite Std" w:hAnsi="Prestige Elite Std" w:cs="Arabic Typesetting"/>
          <w:sz w:val="18"/>
          <w:szCs w:val="18"/>
          <w:rPrChange w:id="644" w:author="Salim ATALLA" w:date="2021-03-09T20:32:00Z">
            <w:rPr>
              <w:rFonts w:ascii="High Tower Text" w:hAnsi="High Tower Text" w:cs="Arabic Typesetting"/>
            </w:rPr>
          </w:rPrChange>
        </w:rPr>
        <w:t>, eps</w:t>
      </w:r>
      <w:ins w:id="645" w:author="Salim ATALLA" w:date="2021-03-10T20:24:00Z">
        <w:r w:rsidR="00323CD0">
          <w:rPr>
            <w:rFonts w:ascii="Prestige Elite Std" w:hAnsi="Prestige Elite Std" w:cs="Arabic Typesetting"/>
            <w:sz w:val="18"/>
            <w:szCs w:val="18"/>
          </w:rPr>
          <w:tab/>
          <w:t>// eps est une constante</w:t>
        </w:r>
      </w:ins>
    </w:p>
    <w:p w14:paraId="7FC6B517" w14:textId="20A08BCF" w:rsidR="00322AF1" w:rsidRDefault="00322AF1" w:rsidP="001B1E5B">
      <w:pPr>
        <w:rPr>
          <w:rFonts w:ascii="High Tower Text" w:hAnsi="High Tower Text" w:cs="Arabic Typesetting"/>
        </w:rPr>
      </w:pPr>
      <w:ins w:id="646" w:author="Salim ATALLA" w:date="2021-03-10T20:25:00Z"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  <w:r>
          <w:rPr>
            <w:rFonts w:ascii="Prestige Elite Std" w:hAnsi="Prestige Elite Std" w:cs="Arabic Typesetting"/>
            <w:sz w:val="18"/>
            <w:szCs w:val="18"/>
          </w:rPr>
          <w:tab/>
          <w:t xml:space="preserve">// </w:t>
        </w:r>
      </w:ins>
      <w:ins w:id="647" w:author="Salim ATALLA" w:date="2021-03-10T20:26:00Z">
        <w:r w:rsidR="00256353">
          <w:rPr>
            <w:rFonts w:ascii="Prestige Elite Std" w:hAnsi="Prestige Elite Std" w:cs="Arabic Typesetting"/>
            <w:sz w:val="18"/>
            <w:szCs w:val="18"/>
          </w:rPr>
          <w:t>c’</w:t>
        </w:r>
      </w:ins>
      <w:ins w:id="648" w:author="Salim ATALLA" w:date="2021-03-10T20:25:00Z">
        <w:r>
          <w:rPr>
            <w:rFonts w:ascii="Prestige Elite Std" w:hAnsi="Prestige Elite Std" w:cs="Arabic Typesetting"/>
            <w:sz w:val="18"/>
            <w:szCs w:val="18"/>
          </w:rPr>
          <w:t xml:space="preserve">est </w:t>
        </w:r>
        <w:r w:rsidR="00FA340A">
          <w:rPr>
            <w:rFonts w:ascii="Prestige Elite Std" w:hAnsi="Prestige Elite Std" w:cs="Arabic Typesetting"/>
            <w:sz w:val="18"/>
            <w:szCs w:val="18"/>
          </w:rPr>
          <w:t>une variable globale</w:t>
        </w:r>
        <w:r>
          <w:rPr>
            <w:rFonts w:ascii="Prestige Elite Std" w:hAnsi="Prestige Elite Std" w:cs="Arabic Typesetting"/>
            <w:sz w:val="18"/>
            <w:szCs w:val="18"/>
          </w:rPr>
          <w:t>.</w:t>
        </w:r>
      </w:ins>
    </w:p>
    <w:p w14:paraId="322980BC" w14:textId="5CB09719" w:rsidR="001B1E5B" w:rsidRPr="00985D74" w:rsidRDefault="001B1E5B" w:rsidP="001B1E5B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F3620A" w:rsidRPr="00985D74">
        <w:rPr>
          <w:rFonts w:ascii="High Tower Text" w:hAnsi="High Tower Text" w:cs="Arabic Typesetting"/>
          <w:u w:val="single"/>
        </w:rPr>
        <w:t>Début</w:t>
      </w:r>
      <w:r w:rsidR="00F3620A">
        <w:rPr>
          <w:rFonts w:ascii="High Tower Text" w:hAnsi="High Tower Text" w:cs="Arabic Typesetting"/>
        </w:rPr>
        <w:t> :</w:t>
      </w:r>
    </w:p>
    <w:p w14:paraId="7251E0F9" w14:textId="5E096F7A" w:rsidR="00DD76BC" w:rsidRPr="00B64EF7" w:rsidRDefault="001B1E5B" w:rsidP="001B1E5B">
      <w:pPr>
        <w:spacing w:after="0"/>
        <w:rPr>
          <w:rFonts w:ascii="Prestige Elite Std" w:hAnsi="Prestige Elite Std" w:cs="Adobe Naskh Medium"/>
          <w:sz w:val="18"/>
          <w:szCs w:val="18"/>
          <w:rPrChange w:id="649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hAnsi="Prestige Elite Std" w:cs="Adobe Naskh Medium"/>
          <w:sz w:val="18"/>
          <w:szCs w:val="18"/>
          <w:rPrChange w:id="650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hAnsi="Prestige Elite Std" w:cs="Adobe Naskh Medium"/>
          <w:sz w:val="18"/>
          <w:szCs w:val="18"/>
          <w:rPrChange w:id="651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DD76BC" w:rsidRPr="00B64EF7">
        <w:rPr>
          <w:rFonts w:ascii="Prestige Elite Std" w:hAnsi="Prestige Elite Std" w:cs="Adobe Naskh Medium"/>
          <w:sz w:val="18"/>
          <w:szCs w:val="18"/>
          <w:rPrChange w:id="652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 xml:space="preserve">x </w:t>
      </w:r>
      <w:ins w:id="653" w:author="Salim ATALLA" w:date="2021-03-10T20:52:00Z">
        <w:r w:rsidR="000F0D79" w:rsidRPr="000F0D79">
          <w:rPr>
            <w:rFonts w:ascii="Prestige Elite Std" w:hAnsi="Prestige Elite Std" w:cs="Adobe Naskh Medium"/>
            <w:sz w:val="18"/>
            <w:szCs w:val="18"/>
          </w:rPr>
          <w:sym w:font="Wingdings" w:char="F0DF"/>
        </w:r>
      </w:ins>
      <w:del w:id="654" w:author="Salim ATALLA" w:date="2021-03-10T20:52:00Z">
        <w:r w:rsidR="00DD76BC" w:rsidRPr="00B64EF7" w:rsidDel="000F0D79">
          <w:rPr>
            <w:rFonts w:ascii="Prestige Elite Std" w:hAnsi="Prestige Elite Std" w:cs="Adobe Naskh Medium"/>
            <w:sz w:val="18"/>
            <w:szCs w:val="18"/>
            <w:rPrChange w:id="655" w:author="Salim ATALLA" w:date="2021-03-09T20:32:00Z">
              <w:rPr>
                <w:rFonts w:ascii="Bookman Old Style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="00DD76BC" w:rsidRPr="00B64EF7">
        <w:rPr>
          <w:rFonts w:ascii="Prestige Elite Std" w:hAnsi="Prestige Elite Std" w:cs="Adobe Naskh Medium"/>
          <w:sz w:val="18"/>
          <w:szCs w:val="18"/>
          <w:rPrChange w:id="656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 xml:space="preserve"> a</w:t>
      </w:r>
    </w:p>
    <w:p w14:paraId="2E8AD90F" w14:textId="0DC4A2D3" w:rsidR="00DD76BC" w:rsidRPr="00B64EF7" w:rsidRDefault="00DD76BC" w:rsidP="001B1E5B">
      <w:pPr>
        <w:spacing w:after="0"/>
        <w:rPr>
          <w:rFonts w:ascii="Prestige Elite Std" w:hAnsi="Prestige Elite Std" w:cs="Adobe Naskh Medium"/>
          <w:sz w:val="18"/>
          <w:szCs w:val="18"/>
          <w:rPrChange w:id="657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hAnsi="Prestige Elite Std" w:cs="Adobe Naskh Medium"/>
          <w:sz w:val="18"/>
          <w:szCs w:val="18"/>
          <w:rPrChange w:id="658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hAnsi="Prestige Elite Std" w:cs="Adobe Naskh Medium"/>
          <w:sz w:val="18"/>
          <w:szCs w:val="18"/>
          <w:rPrChange w:id="659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  <w:t xml:space="preserve">max </w:t>
      </w:r>
      <w:ins w:id="660" w:author="Salim ATALLA" w:date="2021-03-10T20:52:00Z">
        <w:r w:rsidR="000F0D79" w:rsidRPr="000F0D79">
          <w:rPr>
            <w:rFonts w:ascii="Prestige Elite Std" w:hAnsi="Prestige Elite Std" w:cs="Adobe Naskh Medium"/>
            <w:sz w:val="18"/>
            <w:szCs w:val="18"/>
          </w:rPr>
          <w:sym w:font="Wingdings" w:char="F0DF"/>
        </w:r>
      </w:ins>
      <w:del w:id="661" w:author="Salim ATALLA" w:date="2021-03-10T20:52:00Z">
        <w:r w:rsidRPr="00B64EF7" w:rsidDel="000F0D79">
          <w:rPr>
            <w:rFonts w:ascii="Prestige Elite Std" w:hAnsi="Prestige Elite Std" w:cs="Adobe Naskh Medium"/>
            <w:sz w:val="18"/>
            <w:szCs w:val="18"/>
            <w:rPrChange w:id="662" w:author="Salim ATALLA" w:date="2021-03-09T20:32:00Z">
              <w:rPr>
                <w:rFonts w:ascii="Bookman Old Style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B64EF7">
        <w:rPr>
          <w:rFonts w:ascii="Prestige Elite Std" w:hAnsi="Prestige Elite Std" w:cs="Adobe Naskh Medium"/>
          <w:sz w:val="18"/>
          <w:szCs w:val="18"/>
          <w:rPrChange w:id="663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 xml:space="preserve"> x</w:t>
      </w:r>
    </w:p>
    <w:p w14:paraId="468F4516" w14:textId="7ACB9402" w:rsidR="00DD76BC" w:rsidRPr="00B64EF7" w:rsidRDefault="00DD76BC" w:rsidP="001B1E5B">
      <w:pPr>
        <w:spacing w:after="0"/>
        <w:rPr>
          <w:rFonts w:ascii="Prestige Elite Std" w:hAnsi="Prestige Elite Std" w:cs="Adobe Naskh Medium"/>
          <w:sz w:val="18"/>
          <w:szCs w:val="18"/>
          <w:rPrChange w:id="664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hAnsi="Prestige Elite Std" w:cs="Adobe Naskh Medium"/>
          <w:sz w:val="18"/>
          <w:szCs w:val="18"/>
          <w:rPrChange w:id="665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hAnsi="Prestige Elite Std" w:cs="Adobe Naskh Medium"/>
          <w:sz w:val="18"/>
          <w:szCs w:val="18"/>
          <w:rPrChange w:id="666" w:author="Salim ATALLA" w:date="2021-03-09T20:32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</w:p>
    <w:p w14:paraId="7D3C7413" w14:textId="4023E628" w:rsidR="001B1E5B" w:rsidRPr="00B64EF7" w:rsidRDefault="00DD76BC" w:rsidP="00DD76BC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667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668" w:author="Salim ATALLA" w:date="2021-03-09T20:47:00Z">
        <w:r w:rsidRPr="00B64EF7" w:rsidDel="003602EA">
          <w:rPr>
            <w:rFonts w:ascii="Prestige Elite Std" w:eastAsia="Adobe Fan Heiti Std B" w:hAnsi="Prestige Elite Std" w:cs="Adobe Naskh Medium"/>
            <w:sz w:val="18"/>
            <w:szCs w:val="18"/>
            <w:rPrChange w:id="669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Tantque  </w:delText>
        </w:r>
      </w:del>
      <w:ins w:id="670" w:author="Salim ATALLA" w:date="2021-03-09T20:47:00Z">
        <w:r w:rsidR="003602EA" w:rsidRPr="00B64EF7">
          <w:rPr>
            <w:rFonts w:ascii="Prestige Elite Std" w:eastAsia="Adobe Fan Heiti Std B" w:hAnsi="Prestige Elite Std" w:cs="Adobe Naskh Medium"/>
            <w:sz w:val="18"/>
            <w:szCs w:val="18"/>
            <w:rPrChange w:id="671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Tantque</w:t>
        </w:r>
        <w:r w:rsidR="003602EA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(</w:t>
        </w:r>
      </w:ins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72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x </w:t>
      </w:r>
      <w:r w:rsidRPr="006B2A97">
        <w:rPr>
          <w:rFonts w:ascii="Adobe Fan Heiti Std B" w:eastAsia="Adobe Fan Heiti Std B" w:hAnsi="Adobe Fan Heiti Std B" w:cs="Adobe Naskh Medium"/>
          <w:sz w:val="16"/>
          <w:szCs w:val="16"/>
          <w:rPrChange w:id="673" w:author="Salim ATALLA" w:date="2021-03-10T20:5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&lt;</w:t>
      </w:r>
      <w:ins w:id="674" w:author="Salim ATALLA" w:date="2021-03-10T20:52:00Z">
        <w:r w:rsidR="000F0D79" w:rsidRPr="006B2A97">
          <w:rPr>
            <w:rFonts w:ascii="Adobe Fan Heiti Std B" w:eastAsia="Adobe Fan Heiti Std B" w:hAnsi="Adobe Fan Heiti Std B" w:cs="Adobe Naskh Medium"/>
            <w:sz w:val="16"/>
            <w:szCs w:val="16"/>
            <w:rPrChange w:id="675" w:author="Salim ATALLA" w:date="2021-03-10T20:53:00Z">
              <w:rPr>
                <w:rFonts w:ascii="Prestige Elite Std" w:eastAsia="Adobe Fan Heiti Std B" w:hAnsi="Prestige Elite Std" w:cs="Adobe Naskh Medium"/>
                <w:sz w:val="18"/>
                <w:szCs w:val="18"/>
              </w:rPr>
            </w:rPrChange>
          </w:rPr>
          <w:t>=</w:t>
        </w:r>
      </w:ins>
      <w:del w:id="676" w:author="Salim ATALLA" w:date="2021-03-10T20:52:00Z">
        <w:r w:rsidRPr="00B64EF7" w:rsidDel="000F0D79">
          <w:rPr>
            <w:rFonts w:ascii="Prestige Elite Std" w:eastAsia="Adobe Fan Heiti Std B" w:hAnsi="Prestige Elite Std" w:cs="Adobe Naskh Medium"/>
            <w:sz w:val="18"/>
            <w:szCs w:val="18"/>
            <w:rPrChange w:id="677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=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78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b</w:t>
      </w:r>
      <w:del w:id="679" w:author="Salim ATALLA" w:date="2021-03-09T20:47:00Z">
        <w:r w:rsidRPr="00B64EF7" w:rsidDel="003602EA">
          <w:rPr>
            <w:rFonts w:ascii="Prestige Elite Std" w:eastAsia="Adobe Fan Heiti Std B" w:hAnsi="Prestige Elite Std" w:cs="Adobe Naskh Medium"/>
            <w:sz w:val="18"/>
            <w:szCs w:val="18"/>
            <w:rPrChange w:id="680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  </w:delText>
        </w:r>
      </w:del>
      <w:ins w:id="681" w:author="Salim ATALLA" w:date="2021-03-09T20:47:00Z">
        <w:r w:rsidR="003602EA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  <w:r w:rsidR="00C16372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82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faire:</w:t>
      </w:r>
    </w:p>
    <w:p w14:paraId="292B914A" w14:textId="73C0EA18" w:rsidR="001B1E5B" w:rsidRPr="00B64EF7" w:rsidRDefault="001B1E5B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683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84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85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86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="00DD76BC" w:rsidRPr="00B64EF7">
        <w:rPr>
          <w:rFonts w:ascii="Prestige Elite Std" w:eastAsia="Adobe Fan Heiti Std B" w:hAnsi="Prestige Elite Std" w:cs="Adobe Naskh Medium"/>
          <w:sz w:val="18"/>
          <w:szCs w:val="18"/>
          <w:rPrChange w:id="687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Si </w:t>
      </w:r>
      <w:ins w:id="688" w:author="Salim ATALLA" w:date="2021-03-09T20:47:00Z">
        <w:r w:rsidR="005D3D5C">
          <w:rPr>
            <w:rFonts w:ascii="Prestige Elite Std" w:eastAsia="Adobe Fan Heiti Std B" w:hAnsi="Prestige Elite Std" w:cs="Adobe Naskh Medium"/>
            <w:sz w:val="18"/>
            <w:szCs w:val="18"/>
          </w:rPr>
          <w:t>(</w:t>
        </w:r>
      </w:ins>
      <w:r w:rsidR="00DD76BC" w:rsidRPr="00B64EF7">
        <w:rPr>
          <w:rFonts w:ascii="Prestige Elite Std" w:eastAsia="Adobe Fan Heiti Std B" w:hAnsi="Prestige Elite Std" w:cs="Adobe Naskh Medium"/>
          <w:sz w:val="18"/>
          <w:szCs w:val="18"/>
          <w:rPrChange w:id="689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f(x) &gt; f(max)</w:t>
      </w:r>
      <w:ins w:id="690" w:author="Salim ATALLA" w:date="2021-03-09T20:47:00Z">
        <w:r w:rsidR="005D3D5C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  <w:del w:id="691" w:author="Salim ATALLA" w:date="2021-03-09T20:47:00Z">
        <w:r w:rsidR="00DD76BC" w:rsidRPr="00B64EF7" w:rsidDel="005D3D5C">
          <w:rPr>
            <w:rFonts w:ascii="Prestige Elite Std" w:eastAsia="Adobe Fan Heiti Std B" w:hAnsi="Prestige Elite Std" w:cs="Adobe Naskh Medium"/>
            <w:sz w:val="18"/>
            <w:szCs w:val="18"/>
            <w:rPrChange w:id="692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ins w:id="693" w:author="Salim ATALLA" w:date="2021-03-09T20:47:00Z">
        <w:r w:rsidR="005D3D5C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r w:rsidR="00DD76BC" w:rsidRPr="00B64EF7">
        <w:rPr>
          <w:rFonts w:ascii="Prestige Elite Std" w:eastAsia="Adobe Fan Heiti Std B" w:hAnsi="Prestige Elite Std" w:cs="Adobe Naskh Medium"/>
          <w:sz w:val="18"/>
          <w:szCs w:val="18"/>
          <w:rPrChange w:id="694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alors</w:t>
      </w:r>
    </w:p>
    <w:p w14:paraId="3F888C23" w14:textId="05563BA4" w:rsidR="00DD76BC" w:rsidRPr="00B64EF7" w:rsidRDefault="00DD76BC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695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96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97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98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699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="00B52A36" w:rsidRPr="00B64EF7">
        <w:rPr>
          <w:rFonts w:ascii="Prestige Elite Std" w:eastAsia="Adobe Fan Heiti Std B" w:hAnsi="Prestige Elite Std" w:cs="Adobe Naskh Medium"/>
          <w:sz w:val="18"/>
          <w:szCs w:val="18"/>
          <w:rPrChange w:id="700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</w:t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1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ax &lt;- x</w:t>
      </w:r>
    </w:p>
    <w:p w14:paraId="65B7875E" w14:textId="07FF5228" w:rsidR="00DD76BC" w:rsidRPr="00B64EF7" w:rsidRDefault="00DD76BC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702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3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4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5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finSi</w:t>
      </w:r>
    </w:p>
    <w:p w14:paraId="68FF8AEA" w14:textId="32814F9A" w:rsidR="00DD76BC" w:rsidRPr="00B64EF7" w:rsidRDefault="00DD76BC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706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7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8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09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x </w:t>
      </w:r>
      <w:ins w:id="710" w:author="Salim ATALLA" w:date="2021-03-10T20:53:00Z">
        <w:r w:rsidR="00427CB2" w:rsidRPr="00427CB2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711" w:author="Salim ATALLA" w:date="2021-03-10T20:53:00Z">
        <w:r w:rsidRPr="00B64EF7" w:rsidDel="00427CB2">
          <w:rPr>
            <w:rFonts w:ascii="Prestige Elite Std" w:eastAsia="Adobe Fan Heiti Std B" w:hAnsi="Prestige Elite Std" w:cs="Adobe Naskh Medium"/>
            <w:sz w:val="18"/>
            <w:szCs w:val="18"/>
            <w:rPrChange w:id="712" w:author="Salim ATALLA" w:date="2021-03-09T20:32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13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572D96" w:rsidRPr="00B64EF7">
        <w:rPr>
          <w:rFonts w:ascii="Prestige Elite Std" w:eastAsia="Adobe Fan Heiti Std B" w:hAnsi="Prestige Elite Std" w:cs="Adobe Naskh Medium"/>
          <w:sz w:val="18"/>
          <w:szCs w:val="18"/>
          <w:rPrChange w:id="714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</w:t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15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+ eps</w:t>
      </w:r>
    </w:p>
    <w:p w14:paraId="706F8DF0" w14:textId="378C4584" w:rsidR="00A442C0" w:rsidRPr="00B64EF7" w:rsidRDefault="00A442C0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716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17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18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finTanque</w:t>
      </w:r>
    </w:p>
    <w:p w14:paraId="1B53AB60" w14:textId="5D4C4DA4" w:rsidR="00A442C0" w:rsidRPr="00B64EF7" w:rsidRDefault="00A442C0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719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20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21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534B69A3" w14:textId="59FF4C8B" w:rsidR="00A442C0" w:rsidRPr="00B64EF7" w:rsidRDefault="00A442C0" w:rsidP="00DD76B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722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23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24" w:author="Salim ATALLA" w:date="2021-03-09T20:32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retourner max</w:t>
      </w:r>
    </w:p>
    <w:p w14:paraId="0771903D" w14:textId="0BE38C8E" w:rsidR="001B1E5B" w:rsidRDefault="001B1E5B" w:rsidP="001B1E5B">
      <w:pPr>
        <w:rPr>
          <w:ins w:id="725" w:author="Salim ATALLA" w:date="2021-03-10T20:17:00Z"/>
          <w:rFonts w:ascii="High Tower Text" w:hAnsi="High Tower Text" w:cs="Arabic Typesetting"/>
          <w:u w:val="single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3393D0EB" w14:textId="314A472A" w:rsidR="008355A2" w:rsidRPr="00011EDA" w:rsidRDefault="00011EDA" w:rsidP="001B1E5B">
      <w:pPr>
        <w:rPr>
          <w:rFonts w:ascii="High Tower Text" w:hAnsi="High Tower Text" w:cs="Arabic Typesetting"/>
          <w:rPrChange w:id="726" w:author="Salim ATALLA" w:date="2021-03-10T20:18:00Z">
            <w:rPr>
              <w:rFonts w:ascii="High Tower Text" w:hAnsi="High Tower Text" w:cs="Arabic Typesetting"/>
              <w:u w:val="single"/>
            </w:rPr>
          </w:rPrChange>
        </w:rPr>
      </w:pPr>
      <w:ins w:id="727" w:author="Salim ATALLA" w:date="2021-03-10T20:18:00Z">
        <w:r w:rsidRPr="00011EDA">
          <w:rPr>
            <w:rFonts w:ascii="High Tower Text" w:hAnsi="High Tower Text" w:cs="Arabic Typesetting"/>
            <w:rPrChange w:id="728" w:author="Salim ATALLA" w:date="2021-03-10T20:18:00Z">
              <w:rPr>
                <w:rFonts w:ascii="High Tower Text" w:hAnsi="High Tower Text" w:cs="Arabic Typesetting"/>
                <w:u w:val="single"/>
              </w:rPr>
            </w:rPrChange>
          </w:rPr>
          <w:t>//-----------------------------------------------------------------------------------------</w:t>
        </w:r>
      </w:ins>
    </w:p>
    <w:p w14:paraId="75420ED1" w14:textId="62872CC6" w:rsidR="001B1E5B" w:rsidRPr="008355A2" w:rsidRDefault="008355A2">
      <w:pPr>
        <w:rPr>
          <w:rFonts w:ascii="High Tower Text" w:hAnsi="High Tower Text"/>
          <w:rPrChange w:id="729" w:author="Salim ATALLA" w:date="2021-03-10T20:17:00Z">
            <w:rPr>
              <w:rFonts w:ascii="High Tower Text" w:hAnsi="High Tower Text" w:cs="Arabic Typesetting"/>
              <w:u w:val="single"/>
            </w:rPr>
          </w:rPrChange>
        </w:rPr>
      </w:pPr>
      <w:ins w:id="730" w:author="Salim ATALLA" w:date="2021-03-10T20:18:00Z">
        <w:r w:rsidRPr="0028017A">
          <w:rPr>
            <w:rFonts w:ascii="High Tower Text" w:hAnsi="High Tower Text"/>
            <w:u w:val="single"/>
            <w:rPrChange w:id="731" w:author="Salim ATALLA" w:date="2021-03-10T20:36:00Z">
              <w:rPr>
                <w:rFonts w:ascii="High Tower Text" w:hAnsi="High Tower Text"/>
              </w:rPr>
            </w:rPrChange>
          </w:rPr>
          <w:t>Rôle</w:t>
        </w:r>
        <w:r w:rsidRPr="008355A2">
          <w:rPr>
            <w:rFonts w:ascii="High Tower Text" w:hAnsi="High Tower Text"/>
          </w:rPr>
          <w:t xml:space="preserve"> :</w:t>
        </w:r>
      </w:ins>
      <w:ins w:id="732" w:author="Salim ATALLA" w:date="2021-03-10T20:17:00Z">
        <w:r w:rsidRPr="008355A2">
          <w:rPr>
            <w:rFonts w:ascii="High Tower Text" w:hAnsi="High Tower Text"/>
            <w:rPrChange w:id="733" w:author="Salim ATALLA" w:date="2021-03-10T20:17:00Z">
              <w:rPr>
                <w:lang w:eastAsia="fr-FR"/>
              </w:rPr>
            </w:rPrChange>
          </w:rPr>
          <w:t> Chercher le point max sur l'axe des ordonnées.</w:t>
        </w:r>
      </w:ins>
    </w:p>
    <w:p w14:paraId="58D1EF41" w14:textId="77777777" w:rsidR="00635378" w:rsidDel="001F55B8" w:rsidRDefault="00635378" w:rsidP="00B368F3">
      <w:pPr>
        <w:rPr>
          <w:del w:id="734" w:author="Salim ATALLA" w:date="2021-03-09T20:41:00Z"/>
          <w:rFonts w:ascii="High Tower Text" w:hAnsi="High Tower Text" w:cs="Arabic Typesetting"/>
          <w:u w:val="single"/>
        </w:rPr>
      </w:pPr>
    </w:p>
    <w:p w14:paraId="0885B03B" w14:textId="0A505C65" w:rsidR="001F55B8" w:rsidRPr="000928BE" w:rsidRDefault="00103A02" w:rsidP="000928BE">
      <w:pPr>
        <w:rPr>
          <w:rFonts w:ascii="High Tower Text" w:hAnsi="High Tower Text" w:cs="Arabic Typesetting"/>
        </w:rPr>
      </w:pPr>
      <w:del w:id="735" w:author="Salim ATALLA" w:date="2021-03-09T20:41:00Z">
        <w:r w:rsidRPr="00B64EF7" w:rsidDel="001F55B8">
          <w:rPr>
            <w:rFonts w:ascii="Prestige Elite Std" w:hAnsi="Prestige Elite Std" w:cs="Arabic Typesetting"/>
            <w:sz w:val="18"/>
            <w:szCs w:val="18"/>
            <w:rPrChange w:id="736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Fonction </w:delText>
        </w:r>
        <w:r w:rsidRPr="00B64EF7" w:rsidDel="001F55B8">
          <w:rPr>
            <w:rFonts w:ascii="Prestige Elite Std" w:hAnsi="Prestige Elite Std" w:cs="Arabic Typesetting"/>
            <w:i/>
            <w:iCs/>
            <w:sz w:val="18"/>
            <w:szCs w:val="18"/>
            <w:rPrChange w:id="737" w:author="Salim ATALLA" w:date="2021-03-09T20:33:00Z">
              <w:rPr>
                <w:rFonts w:ascii="High Tower Text" w:hAnsi="High Tower Text" w:cs="Arabic Typesetting"/>
                <w:i/>
                <w:iCs/>
              </w:rPr>
            </w:rPrChange>
          </w:rPr>
          <w:delText>Fx_i_Max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rPrChange w:id="738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 (pointeur vers une fonction 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u w:val="single"/>
            <w:rPrChange w:id="739" w:author="Salim ATALLA" w:date="2021-03-09T20:33:00Z">
              <w:rPr>
                <w:rFonts w:ascii="High Tower Text" w:hAnsi="High Tower Text" w:cs="Arabic Typesetting"/>
                <w:u w:val="single"/>
              </w:rPr>
            </w:rPrChange>
          </w:rPr>
          <w:delText>d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rPrChange w:id="740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 f, réel 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u w:val="single"/>
            <w:rPrChange w:id="741" w:author="Salim ATALLA" w:date="2021-03-09T20:33:00Z">
              <w:rPr>
                <w:rFonts w:ascii="High Tower Text" w:hAnsi="High Tower Text" w:cs="Arabic Typesetting"/>
                <w:u w:val="single"/>
              </w:rPr>
            </w:rPrChange>
          </w:rPr>
          <w:delText>d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rPrChange w:id="742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 a, réel 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u w:val="single"/>
            <w:rPrChange w:id="743" w:author="Salim ATALLA" w:date="2021-03-09T20:33:00Z">
              <w:rPr>
                <w:rFonts w:ascii="High Tower Text" w:hAnsi="High Tower Text" w:cs="Arabic Typesetting"/>
                <w:u w:val="single"/>
              </w:rPr>
            </w:rPrChange>
          </w:rPr>
          <w:delText>d</w:delText>
        </w:r>
        <w:r w:rsidRPr="00B64EF7" w:rsidDel="001F55B8">
          <w:rPr>
            <w:rFonts w:ascii="Prestige Elite Std" w:hAnsi="Prestige Elite Std" w:cs="Arabic Typesetting"/>
            <w:sz w:val="18"/>
            <w:szCs w:val="18"/>
            <w:rPrChange w:id="744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 b) : réel</w:delText>
        </w:r>
      </w:del>
      <w:ins w:id="745" w:author="Salim ATALLA" w:date="2021-03-09T20:40:00Z">
        <w:r w:rsidR="001F55B8" w:rsidRPr="00551835">
          <w:rPr>
            <w:rFonts w:ascii="High Tower Text" w:hAnsi="High Tower Text" w:cs="Arabic Typesetting"/>
          </w:rPr>
          <w:t>Fonction</w:t>
        </w:r>
        <w:r w:rsidR="001F55B8">
          <w:rPr>
            <w:rFonts w:ascii="High Tower Text" w:hAnsi="High Tower Text" w:cs="Arabic Typesetting"/>
          </w:rPr>
          <w:t xml:space="preserve"> </w:t>
        </w:r>
        <w:r w:rsidR="001F55B8">
          <w:rPr>
            <w:rFonts w:ascii="High Tower Text" w:hAnsi="High Tower Text" w:cs="Arabic Typesetting"/>
            <w:i/>
            <w:iCs/>
          </w:rPr>
          <w:t>Fx_i_Max</w:t>
        </w:r>
        <w:r w:rsidR="001F55B8">
          <w:rPr>
            <w:rFonts w:ascii="High Tower Text" w:hAnsi="High Tower Text" w:cs="Arabic Typesetting"/>
          </w:rPr>
          <w:t xml:space="preserve"> (pointeur vers une fonction </w:t>
        </w:r>
        <w:r w:rsidR="001F55B8" w:rsidRPr="00551835">
          <w:rPr>
            <w:rFonts w:ascii="High Tower Text" w:hAnsi="High Tower Text" w:cs="Arabic Typesetting"/>
            <w:u w:val="single"/>
          </w:rPr>
          <w:t>d</w:t>
        </w:r>
        <w:r w:rsidR="001F55B8">
          <w:rPr>
            <w:rFonts w:ascii="High Tower Text" w:hAnsi="High Tower Text" w:cs="Arabic Typesetting"/>
          </w:rPr>
          <w:t xml:space="preserve"> f, réel </w:t>
        </w:r>
        <w:r w:rsidR="001F55B8" w:rsidRPr="00551835">
          <w:rPr>
            <w:rFonts w:ascii="High Tower Text" w:hAnsi="High Tower Text" w:cs="Arabic Typesetting"/>
            <w:u w:val="single"/>
          </w:rPr>
          <w:t>d</w:t>
        </w:r>
        <w:r w:rsidR="001F55B8">
          <w:rPr>
            <w:rFonts w:ascii="High Tower Text" w:hAnsi="High Tower Text" w:cs="Arabic Typesetting"/>
          </w:rPr>
          <w:t xml:space="preserve"> a, réel </w:t>
        </w:r>
        <w:r w:rsidR="001F55B8" w:rsidRPr="00551835">
          <w:rPr>
            <w:rFonts w:ascii="High Tower Text" w:hAnsi="High Tower Text" w:cs="Arabic Typesetting"/>
            <w:u w:val="single"/>
          </w:rPr>
          <w:t>d</w:t>
        </w:r>
        <w:r w:rsidR="001F55B8">
          <w:rPr>
            <w:rFonts w:ascii="High Tower Text" w:hAnsi="High Tower Text" w:cs="Arabic Typesetting"/>
          </w:rPr>
          <w:t xml:space="preserve"> b) : réel</w:t>
        </w:r>
      </w:ins>
    </w:p>
    <w:p w14:paraId="131F2B82" w14:textId="4E72B4EF" w:rsidR="00103A02" w:rsidRPr="0054007B" w:rsidRDefault="00103A02" w:rsidP="00B368F3">
      <w:pPr>
        <w:rPr>
          <w:rFonts w:ascii="High Tower Text" w:hAnsi="High Tower Text" w:cs="Arabic Typesetting"/>
        </w:rPr>
      </w:pPr>
      <w:r w:rsidRPr="00E43240">
        <w:rPr>
          <w:rFonts w:ascii="High Tower Text" w:hAnsi="High Tower Text" w:cs="Arabic Typesetting"/>
        </w:rPr>
        <w:tab/>
      </w:r>
      <w:r w:rsidRPr="0054007B">
        <w:rPr>
          <w:rFonts w:ascii="High Tower Text" w:hAnsi="High Tower Text" w:cs="Arabic Typesetting"/>
        </w:rPr>
        <w:t>// pré : b</w:t>
      </w:r>
      <w:ins w:id="746" w:author="Salim ATALLA" w:date="2021-03-10T20:23:00Z">
        <w:r w:rsidR="00BE0C5E">
          <w:rPr>
            <w:rFonts w:ascii="High Tower Text" w:hAnsi="High Tower Text" w:cs="Arabic Typesetting"/>
          </w:rPr>
          <w:t xml:space="preserve"> </w:t>
        </w:r>
      </w:ins>
      <w:r w:rsidRPr="0054007B">
        <w:rPr>
          <w:rFonts w:ascii="High Tower Text" w:hAnsi="High Tower Text" w:cs="Arabic Typesetting"/>
        </w:rPr>
        <w:t>&gt;</w:t>
      </w:r>
      <w:ins w:id="747" w:author="Salim ATALLA" w:date="2021-03-10T20:23:00Z">
        <w:r w:rsidR="00BE0C5E">
          <w:rPr>
            <w:rFonts w:ascii="High Tower Text" w:hAnsi="High Tower Text" w:cs="Arabic Typesetting"/>
          </w:rPr>
          <w:t xml:space="preserve"> </w:t>
        </w:r>
      </w:ins>
      <w:r w:rsidRPr="0054007B">
        <w:rPr>
          <w:rFonts w:ascii="High Tower Text" w:hAnsi="High Tower Text" w:cs="Arabic Typesetting"/>
        </w:rPr>
        <w:t>a</w:t>
      </w:r>
    </w:p>
    <w:p w14:paraId="520DD84C" w14:textId="65271F6F" w:rsidR="00103A02" w:rsidRDefault="00103A02" w:rsidP="00B368F3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25080A" w:rsidRPr="00985D74">
        <w:rPr>
          <w:rFonts w:ascii="High Tower Text" w:hAnsi="High Tower Text" w:cs="Arabic Typesetting"/>
          <w:u w:val="single"/>
        </w:rPr>
        <w:t>Début</w:t>
      </w:r>
      <w:r w:rsidR="0025080A">
        <w:rPr>
          <w:rFonts w:ascii="High Tower Text" w:hAnsi="High Tower Text" w:cs="Arabic Typesetting"/>
        </w:rPr>
        <w:t> :</w:t>
      </w:r>
    </w:p>
    <w:p w14:paraId="2B9549EE" w14:textId="2D715968" w:rsidR="00103A02" w:rsidRPr="00B64EF7" w:rsidRDefault="00103A02" w:rsidP="00B368F3">
      <w:pPr>
        <w:rPr>
          <w:rFonts w:ascii="Prestige Elite Std" w:eastAsia="Adobe Fan Heiti Std B" w:hAnsi="Prestige Elite Std" w:cs="Adobe Naskh Medium"/>
          <w:sz w:val="18"/>
          <w:szCs w:val="18"/>
          <w:rPrChange w:id="748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B64EF7">
        <w:rPr>
          <w:rFonts w:ascii="Prestige Elite Std" w:hAnsi="Prestige Elite Std" w:cs="Arabic Typesetting"/>
          <w:sz w:val="18"/>
          <w:szCs w:val="18"/>
          <w:rPrChange w:id="749" w:author="Salim ATALLA" w:date="2021-03-09T20:33:00Z">
            <w:rPr>
              <w:rFonts w:ascii="High Tower Text" w:hAnsi="High Tower Text" w:cs="Arabic Typesetting"/>
              <w:sz w:val="18"/>
              <w:szCs w:val="18"/>
            </w:rPr>
          </w:rPrChange>
        </w:rPr>
        <w:tab/>
      </w:r>
      <w:r w:rsidRPr="00B64EF7">
        <w:rPr>
          <w:rFonts w:ascii="Prestige Elite Std" w:hAnsi="Prestige Elite Std" w:cs="Arabic Typesetting"/>
          <w:sz w:val="18"/>
          <w:szCs w:val="18"/>
          <w:rPrChange w:id="750" w:author="Salim ATALLA" w:date="2021-03-09T20:33:00Z">
            <w:rPr>
              <w:rFonts w:ascii="High Tower Text" w:hAnsi="High Tower Text" w:cs="Arabic Typesetting"/>
              <w:sz w:val="18"/>
              <w:szCs w:val="18"/>
            </w:rPr>
          </w:rPrChange>
        </w:rPr>
        <w:tab/>
      </w:r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51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retourner f</w:t>
      </w:r>
      <w:del w:id="752" w:author="Salim ATALLA" w:date="2021-03-09T20:41:00Z"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53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54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</w:t>
      </w:r>
      <w:del w:id="755" w:author="Salim ATALLA" w:date="2021-03-09T20:41:00Z"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56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57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X_i_Max</w:t>
      </w:r>
      <w:del w:id="758" w:author="Salim ATALLA" w:date="2021-03-09T20:41:00Z"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59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60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(f,</w:t>
      </w:r>
      <w:ins w:id="761" w:author="Salim ATALLA" w:date="2021-03-09T20:41:00Z">
        <w:r w:rsidR="00A62F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762" w:author="Salim ATALLA" w:date="2021-03-09T20:41:00Z">
        <w:r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63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64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65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a,</w:t>
      </w:r>
      <w:ins w:id="766" w:author="Salim ATALLA" w:date="2021-03-09T20:41:00Z">
        <w:r w:rsidR="00A62F0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767" w:author="Salim ATALLA" w:date="2021-03-09T20:41:00Z">
        <w:r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68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69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70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b)</w:t>
      </w:r>
      <w:del w:id="771" w:author="Salim ATALLA" w:date="2021-03-09T20:41:00Z">
        <w:r w:rsidR="007138CB" w:rsidRPr="00B64EF7" w:rsidDel="00A62F08">
          <w:rPr>
            <w:rFonts w:ascii="Prestige Elite Std" w:eastAsia="Adobe Fan Heiti Std B" w:hAnsi="Prestige Elite Std" w:cs="Adobe Naskh Medium"/>
            <w:sz w:val="18"/>
            <w:szCs w:val="18"/>
            <w:rPrChange w:id="772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B64EF7">
        <w:rPr>
          <w:rFonts w:ascii="Prestige Elite Std" w:eastAsia="Adobe Fan Heiti Std B" w:hAnsi="Prestige Elite Std" w:cs="Adobe Naskh Medium"/>
          <w:sz w:val="18"/>
          <w:szCs w:val="18"/>
          <w:rPrChange w:id="773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73242E5C" w14:textId="1B0DA6D5" w:rsidR="00103A02" w:rsidDel="00F74685" w:rsidRDefault="00103A02" w:rsidP="00F74685">
      <w:pPr>
        <w:rPr>
          <w:del w:id="774" w:author="Salim ATALLA" w:date="2021-03-10T20:56:00Z"/>
          <w:rFonts w:ascii="High Tower Text" w:hAnsi="High Tower Text" w:cs="Arabic Typesetting"/>
          <w:u w:val="single"/>
        </w:rPr>
      </w:pPr>
      <w:r>
        <w:rPr>
          <w:rFonts w:ascii="Bookman Old Style" w:eastAsia="Adobe Fan Heiti Std B" w:hAnsi="Bookman Old Style" w:cs="Adobe Naskh Medium"/>
          <w:sz w:val="16"/>
          <w:szCs w:val="16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75C6055A" w14:textId="77777777" w:rsidR="00F74685" w:rsidRPr="00103A02" w:rsidRDefault="00F74685" w:rsidP="00B368F3">
      <w:pPr>
        <w:rPr>
          <w:ins w:id="775" w:author="Salim ATALLA" w:date="2021-03-10T20:56:00Z"/>
          <w:rFonts w:ascii="High Tower Text" w:hAnsi="High Tower Text" w:cs="Arabic Typesetting"/>
        </w:rPr>
      </w:pPr>
    </w:p>
    <w:p w14:paraId="26FFF1CB" w14:textId="77777777" w:rsidR="00C10A8F" w:rsidRPr="00985D74" w:rsidRDefault="00C10A8F">
      <w:pPr>
        <w:rPr>
          <w:rFonts w:ascii="Consolas" w:eastAsia="Adobe Fan Heiti Std B" w:hAnsi="Consolas" w:cs="Arabic Typesetting"/>
          <w:sz w:val="20"/>
          <w:szCs w:val="20"/>
          <w:u w:val="single"/>
        </w:rPr>
      </w:pPr>
    </w:p>
    <w:p w14:paraId="16DD1D87" w14:textId="77777777" w:rsidR="00E20A24" w:rsidRPr="004267A0" w:rsidRDefault="00E20A24" w:rsidP="00E20A24">
      <w:pPr>
        <w:rPr>
          <w:ins w:id="776" w:author="Salim ATALLA" w:date="2021-03-10T20:16:00Z"/>
          <w:rFonts w:ascii="High Tower Text" w:hAnsi="High Tower Text" w:cs="Arabic Typesetting"/>
          <w:color w:val="4472C4" w:themeColor="accent1"/>
          <w:u w:val="single"/>
        </w:rPr>
      </w:pPr>
      <w:ins w:id="777" w:author="Salim ATALLA" w:date="2021-03-10T20:16:00Z">
        <w:r w:rsidRPr="004267A0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373C95D1" w14:textId="77777777" w:rsidR="004C3338" w:rsidRDefault="00A57D34" w:rsidP="00553A72">
      <w:pPr>
        <w:rPr>
          <w:ins w:id="778" w:author="Salim ATALLA" w:date="2021-03-11T21:17:00Z"/>
          <w:rFonts w:ascii="High Tower Text" w:hAnsi="High Tower Text"/>
        </w:rPr>
      </w:pPr>
      <w:ins w:id="779" w:author="Salim ATALLA" w:date="2021-03-10T20:22:00Z">
        <w:r>
          <w:rPr>
            <w:rFonts w:ascii="Consolas" w:eastAsia="Adobe Fan Heiti Std B" w:hAnsi="Consolas" w:cs="Arabic Typesetting"/>
            <w:noProof/>
          </w:rPr>
          <w:drawing>
            <wp:anchor distT="0" distB="0" distL="114300" distR="114300" simplePos="0" relativeHeight="251668480" behindDoc="1" locked="0" layoutInCell="1" allowOverlap="1" wp14:anchorId="2C2B46D7" wp14:editId="7D2D7987">
              <wp:simplePos x="0" y="0"/>
              <wp:positionH relativeFrom="margin">
                <wp:align>right</wp:align>
              </wp:positionH>
              <wp:positionV relativeFrom="paragraph">
                <wp:posOffset>4429</wp:posOffset>
              </wp:positionV>
              <wp:extent cx="2858135" cy="798830"/>
              <wp:effectExtent l="0" t="0" r="0" b="1270"/>
              <wp:wrapTight wrapText="bothSides">
                <wp:wrapPolygon edited="0">
                  <wp:start x="0" y="0"/>
                  <wp:lineTo x="0" y="21119"/>
                  <wp:lineTo x="21451" y="21119"/>
                  <wp:lineTo x="21451" y="0"/>
                  <wp:lineTo x="0" y="0"/>
                </wp:wrapPolygon>
              </wp:wrapTight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2681"/>
                      <a:stretch/>
                    </pic:blipFill>
                    <pic:spPr bwMode="auto">
                      <a:xfrm>
                        <a:off x="0" y="0"/>
                        <a:ext cx="285813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780" w:author="Salim ATALLA" w:date="2021-03-10T20:19:00Z">
        <w:r w:rsidR="009501E4">
          <w:rPr>
            <w:rFonts w:ascii="High Tower Text" w:hAnsi="High Tower Text"/>
          </w:rPr>
          <w:t>Pour une fonction donnée :</w:t>
        </w:r>
        <w:r w:rsidR="009501E4">
          <w:rPr>
            <w:rFonts w:ascii="High Tower Text" w:hAnsi="High Tower Text"/>
          </w:rPr>
          <w:tab/>
        </w:r>
      </w:ins>
    </w:p>
    <w:p w14:paraId="63577E73" w14:textId="35AC8A26" w:rsidR="00AB67DF" w:rsidDel="00705D6C" w:rsidRDefault="009501E4" w:rsidP="00553A72">
      <w:pPr>
        <w:rPr>
          <w:del w:id="781" w:author="Salim ATALLA" w:date="2021-03-09T20:50:00Z"/>
          <w:rFonts w:ascii="High Tower Text" w:hAnsi="High Tower Text"/>
        </w:rPr>
      </w:pPr>
      <w:ins w:id="782" w:author="Salim ATALLA" w:date="2021-03-10T20:19:00Z">
        <w:r>
          <w:rPr>
            <w:rFonts w:ascii="High Tower Text" w:hAnsi="High Tower Text"/>
          </w:rPr>
          <w:t>f(x) = x</w:t>
        </w:r>
        <w:r w:rsidRPr="00512007">
          <w:rPr>
            <w:rFonts w:ascii="Adobe Devanagari" w:hAnsi="Adobe Devanagari" w:cs="Adobe Devanagari"/>
            <w:vertAlign w:val="superscript"/>
            <w:rPrChange w:id="783" w:author="Salim ATALLA" w:date="2021-03-10T20:39:00Z">
              <w:rPr>
                <w:rFonts w:ascii="High Tower Text" w:hAnsi="High Tower Text"/>
              </w:rPr>
            </w:rPrChange>
          </w:rPr>
          <w:t>2</w:t>
        </w:r>
        <w:r>
          <w:rPr>
            <w:rFonts w:ascii="High Tower Text" w:hAnsi="High Tower Text"/>
          </w:rPr>
          <w:t xml:space="preserve"> + x</w:t>
        </w:r>
      </w:ins>
      <w:ins w:id="784" w:author="Salim ATALLA" w:date="2021-03-10T20:21:00Z">
        <w:r w:rsidR="00705D6C">
          <w:rPr>
            <w:rFonts w:ascii="High Tower Text" w:hAnsi="High Tower Text"/>
          </w:rPr>
          <w:tab/>
          <w:t>et pour un intervalle [2, 6]</w:t>
        </w:r>
      </w:ins>
      <w:del w:id="785" w:author="Salim ATALLA" w:date="2021-03-10T20:18:00Z">
        <w:r w:rsidR="00985D74" w:rsidDel="009501E4">
          <w:rPr>
            <w:rFonts w:ascii="Consolas" w:eastAsia="Adobe Fan Heiti Std B" w:hAnsi="Consolas" w:cs="Arabic Typesetting"/>
          </w:rPr>
          <w:tab/>
        </w:r>
      </w:del>
    </w:p>
    <w:p w14:paraId="2516E2DE" w14:textId="6E994B7A" w:rsidR="00CB598A" w:rsidRDefault="00CB598A" w:rsidP="00553A72">
      <w:pPr>
        <w:rPr>
          <w:ins w:id="786" w:author="Salim ATALLA" w:date="2021-03-10T20:19:00Z"/>
          <w:rFonts w:ascii="Consolas" w:eastAsia="Adobe Fan Heiti Std B" w:hAnsi="Consolas" w:cs="Arabic Typesetting"/>
        </w:rPr>
      </w:pPr>
    </w:p>
    <w:p w14:paraId="545D4429" w14:textId="7C742509" w:rsidR="00ED41DE" w:rsidRPr="000E4113" w:rsidDel="001247B3" w:rsidRDefault="000906C5">
      <w:pPr>
        <w:rPr>
          <w:del w:id="787" w:author="Salim ATALLA" w:date="2021-03-09T20:49:00Z"/>
          <w:rFonts w:ascii="High Tower Text" w:hAnsi="High Tower Text" w:cs="Arabic Typesetting"/>
          <w:rPrChange w:id="788" w:author="Salim ATALLA" w:date="2021-03-11T21:30:00Z">
            <w:rPr>
              <w:del w:id="789" w:author="Salim ATALLA" w:date="2021-03-09T20:49:00Z"/>
              <w:rFonts w:ascii="Consolas" w:eastAsia="Adobe Fan Heiti Std B" w:hAnsi="Consolas" w:cs="Arabic Typesetting"/>
            </w:rPr>
          </w:rPrChange>
        </w:rPr>
      </w:pPr>
      <w:ins w:id="790" w:author="Salim ATALLA" w:date="2021-03-10T20:22:00Z">
        <w:r>
          <w:rPr>
            <w:rFonts w:ascii="High Tower Text" w:hAnsi="High Tower Text" w:cs="Arabic Typesetting"/>
          </w:rPr>
          <w:t xml:space="preserve">On aura le résultat </w:t>
        </w:r>
      </w:ins>
      <w:ins w:id="791" w:author="Salim ATALLA" w:date="2021-03-11T21:16:00Z">
        <w:r w:rsidR="00A57D34">
          <w:rPr>
            <w:rFonts w:ascii="High Tower Text" w:hAnsi="High Tower Text" w:cs="Arabic Typesetting"/>
          </w:rPr>
          <w:t>ci</w:t>
        </w:r>
        <w:r w:rsidR="00A57D34" w:rsidRPr="00A57D34">
          <w:rPr>
            <w:rFonts w:ascii="Adobe Devanagari" w:hAnsi="Adobe Devanagari" w:cs="Adobe Devanagari"/>
            <w:rPrChange w:id="792" w:author="Salim ATALLA" w:date="2021-03-11T21:16:00Z">
              <w:rPr>
                <w:rFonts w:ascii="High Tower Text" w:hAnsi="High Tower Text" w:cs="Arabic Typesetting"/>
              </w:rPr>
            </w:rPrChange>
          </w:rPr>
          <w:t>-</w:t>
        </w:r>
        <w:r w:rsidR="00A57D34">
          <w:rPr>
            <w:rFonts w:ascii="High Tower Text" w:hAnsi="High Tower Text" w:cs="Arabic Typesetting"/>
          </w:rPr>
          <w:t>contre</w:t>
        </w:r>
      </w:ins>
      <w:ins w:id="793" w:author="Salim ATALLA" w:date="2021-03-10T20:22:00Z">
        <w:r>
          <w:rPr>
            <w:rFonts w:ascii="High Tower Text" w:hAnsi="High Tower Text" w:cs="Arabic Typesetting"/>
          </w:rPr>
          <w:t> :</w:t>
        </w:r>
      </w:ins>
    </w:p>
    <w:p w14:paraId="630EB753" w14:textId="77777777" w:rsidR="001247B3" w:rsidRDefault="001247B3" w:rsidP="00B368F3">
      <w:pPr>
        <w:rPr>
          <w:ins w:id="794" w:author="Salim ATALLA" w:date="2021-03-09T20:57:00Z"/>
          <w:rFonts w:ascii="Consolas" w:eastAsia="Adobe Fan Heiti Std B" w:hAnsi="Consolas" w:cs="Arabic Typesetting"/>
        </w:rPr>
      </w:pPr>
    </w:p>
    <w:p w14:paraId="38536215" w14:textId="682DEB11" w:rsidR="002F58C7" w:rsidRDefault="002F58C7" w:rsidP="000E4113">
      <w:pPr>
        <w:pStyle w:val="Titre2"/>
        <w:rPr>
          <w:ins w:id="795" w:author="Salim ATALLA" w:date="2021-03-11T21:32:00Z"/>
          <w:rFonts w:ascii="High Tower Text" w:hAnsi="High Tower Text"/>
        </w:rPr>
      </w:pPr>
    </w:p>
    <w:p w14:paraId="449FD3A0" w14:textId="77777777" w:rsidR="0027104C" w:rsidRPr="0027104C" w:rsidRDefault="0027104C">
      <w:pPr>
        <w:rPr>
          <w:ins w:id="796" w:author="Salim ATALLA" w:date="2021-03-11T21:31:00Z"/>
          <w:rPrChange w:id="797" w:author="Salim ATALLA" w:date="2021-03-11T21:32:00Z">
            <w:rPr>
              <w:ins w:id="798" w:author="Salim ATALLA" w:date="2021-03-11T21:31:00Z"/>
              <w:rFonts w:ascii="High Tower Text" w:hAnsi="High Tower Text"/>
            </w:rPr>
          </w:rPrChange>
        </w:rPr>
        <w:pPrChange w:id="799" w:author="Salim ATALLA" w:date="2021-03-11T21:32:00Z">
          <w:pPr>
            <w:pStyle w:val="Titre2"/>
          </w:pPr>
        </w:pPrChange>
      </w:pPr>
    </w:p>
    <w:p w14:paraId="4A4B02C9" w14:textId="77777777" w:rsidR="002F58C7" w:rsidRDefault="00656430" w:rsidP="000E4113">
      <w:pPr>
        <w:pStyle w:val="Titre2"/>
        <w:rPr>
          <w:ins w:id="800" w:author="Salim ATALLA" w:date="2021-03-11T21:31:00Z"/>
          <w:rFonts w:ascii="High Tower Text" w:hAnsi="High Tower Text"/>
          <w:sz w:val="24"/>
          <w:szCs w:val="24"/>
        </w:rPr>
      </w:pPr>
      <w:ins w:id="801" w:author="Salim ATALLA" w:date="2021-03-10T20:28:00Z">
        <w:r w:rsidRPr="002F58C7">
          <w:rPr>
            <w:rFonts w:ascii="High Tower Text" w:hAnsi="High Tower Text"/>
            <w:sz w:val="24"/>
            <w:szCs w:val="24"/>
            <w:rPrChange w:id="802" w:author="Salim ATALLA" w:date="2021-03-11T21:31:00Z">
              <w:rPr/>
            </w:rPrChange>
          </w:rPr>
          <w:t xml:space="preserve">C’est une fonction polynomiale où le maximum sur c’est intervalle c’est </w:t>
        </w:r>
      </w:ins>
      <w:ins w:id="803" w:author="Salim ATALLA" w:date="2021-03-10T20:29:00Z">
        <w:r w:rsidRPr="002F58C7">
          <w:rPr>
            <w:rFonts w:ascii="High Tower Text" w:hAnsi="High Tower Text"/>
            <w:sz w:val="24"/>
            <w:szCs w:val="24"/>
            <w:rPrChange w:id="804" w:author="Salim ATALLA" w:date="2021-03-11T21:31:00Z">
              <w:rPr/>
            </w:rPrChange>
          </w:rPr>
          <w:t xml:space="preserve">lorsque </w:t>
        </w:r>
      </w:ins>
    </w:p>
    <w:p w14:paraId="17964372" w14:textId="4016EB3B" w:rsidR="00ED41DE" w:rsidRPr="002F58C7" w:rsidDel="00A57D34" w:rsidRDefault="00656430">
      <w:pPr>
        <w:pStyle w:val="Titre2"/>
        <w:rPr>
          <w:del w:id="805" w:author="Salim ATALLA" w:date="2021-03-09T20:49:00Z"/>
          <w:rFonts w:ascii="High Tower Text" w:hAnsi="High Tower Text"/>
          <w:sz w:val="24"/>
          <w:szCs w:val="24"/>
          <w:rPrChange w:id="806" w:author="Salim ATALLA" w:date="2021-03-11T21:31:00Z">
            <w:rPr>
              <w:del w:id="807" w:author="Salim ATALLA" w:date="2021-03-09T20:49:00Z"/>
              <w:color w:val="auto"/>
              <w:sz w:val="22"/>
              <w:szCs w:val="22"/>
            </w:rPr>
          </w:rPrChange>
        </w:rPr>
      </w:pPr>
      <w:ins w:id="808" w:author="Salim ATALLA" w:date="2021-03-10T20:29:00Z">
        <w:r w:rsidRPr="002F58C7">
          <w:rPr>
            <w:rFonts w:ascii="High Tower Text" w:hAnsi="High Tower Text"/>
            <w:sz w:val="24"/>
            <w:szCs w:val="24"/>
            <w:rPrChange w:id="809" w:author="Salim ATALLA" w:date="2021-03-11T21:31:00Z">
              <w:rPr/>
            </w:rPrChange>
          </w:rPr>
          <w:t>x=6, et f(x)=42</w:t>
        </w:r>
      </w:ins>
      <w:ins w:id="810" w:author="Salim ATALLA" w:date="2021-03-11T21:31:00Z">
        <w:r w:rsidR="00F33601" w:rsidRPr="002F58C7">
          <w:rPr>
            <w:rFonts w:ascii="High Tower Text" w:hAnsi="High Tower Text"/>
            <w:sz w:val="24"/>
            <w:szCs w:val="24"/>
            <w:rPrChange w:id="811" w:author="Salim ATALLA" w:date="2021-03-11T21:31:00Z">
              <w:rPr>
                <w:rFonts w:ascii="High Tower Text" w:hAnsi="High Tower Text"/>
              </w:rPr>
            </w:rPrChange>
          </w:rPr>
          <w:t>,</w:t>
        </w:r>
        <w:r w:rsidR="002F58C7">
          <w:rPr>
            <w:rFonts w:ascii="High Tower Text" w:hAnsi="High Tower Text"/>
            <w:sz w:val="24"/>
            <w:szCs w:val="24"/>
          </w:rPr>
          <w:t xml:space="preserve">  e</w:t>
        </w:r>
      </w:ins>
      <w:ins w:id="812" w:author="Salim ATALLA" w:date="2021-03-10T20:29:00Z">
        <w:r w:rsidR="00412601" w:rsidRPr="002F58C7">
          <w:rPr>
            <w:rFonts w:ascii="High Tower Text" w:hAnsi="High Tower Text"/>
            <w:sz w:val="24"/>
            <w:szCs w:val="24"/>
            <w:rPrChange w:id="813" w:author="Salim ATALLA" w:date="2021-03-11T21:31:00Z">
              <w:rPr>
                <w:rFonts w:ascii="High Tower Text" w:hAnsi="High Tower Text" w:cs="Arabic Typesetting"/>
              </w:rPr>
            </w:rPrChange>
          </w:rPr>
          <w:t>t</w:t>
        </w:r>
      </w:ins>
      <w:ins w:id="814" w:author="Salim ATALLA" w:date="2021-03-11T21:31:00Z">
        <w:r w:rsidR="00F33601" w:rsidRPr="002F58C7">
          <w:rPr>
            <w:rFonts w:ascii="High Tower Text" w:hAnsi="High Tower Text"/>
            <w:sz w:val="24"/>
            <w:szCs w:val="24"/>
            <w:rPrChange w:id="815" w:author="Salim ATALLA" w:date="2021-03-11T21:31:00Z">
              <w:rPr>
                <w:rFonts w:ascii="High Tower Text" w:hAnsi="High Tower Text"/>
              </w:rPr>
            </w:rPrChange>
          </w:rPr>
          <w:t xml:space="preserve"> donc</w:t>
        </w:r>
      </w:ins>
      <w:ins w:id="816" w:author="Salim ATALLA" w:date="2021-03-10T20:29:00Z">
        <w:r w:rsidR="00412601" w:rsidRPr="002F58C7">
          <w:rPr>
            <w:rFonts w:ascii="High Tower Text" w:hAnsi="High Tower Text"/>
            <w:sz w:val="24"/>
            <w:szCs w:val="24"/>
            <w:rPrChange w:id="817" w:author="Salim ATALLA" w:date="2021-03-11T21:31:00Z">
              <w:rPr>
                <w:rFonts w:ascii="High Tower Text" w:hAnsi="High Tower Text" w:cs="Arabic Typesetting"/>
              </w:rPr>
            </w:rPrChange>
          </w:rPr>
          <w:t xml:space="preserve"> à partir de ce point</w:t>
        </w:r>
        <w:r w:rsidR="00412601" w:rsidRPr="002F58C7">
          <w:rPr>
            <w:rFonts w:ascii="Adobe Devanagari" w:hAnsi="Adobe Devanagari" w:cs="Adobe Devanagari"/>
            <w:sz w:val="24"/>
            <w:szCs w:val="24"/>
            <w:rPrChange w:id="818" w:author="Salim ATALLA" w:date="2021-03-11T21:31:00Z">
              <w:rPr>
                <w:rFonts w:ascii="High Tower Text" w:hAnsi="High Tower Text" w:cs="Arabic Typesetting"/>
              </w:rPr>
            </w:rPrChange>
          </w:rPr>
          <w:t>-</w:t>
        </w:r>
        <w:r w:rsidR="00412601" w:rsidRPr="002F58C7">
          <w:rPr>
            <w:rFonts w:ascii="High Tower Text" w:hAnsi="High Tower Text"/>
            <w:sz w:val="24"/>
            <w:szCs w:val="24"/>
            <w:rPrChange w:id="819" w:author="Salim ATALLA" w:date="2021-03-11T21:31:00Z">
              <w:rPr>
                <w:rFonts w:ascii="High Tower Text" w:hAnsi="High Tower Text" w:cs="Arabic Typesetting"/>
              </w:rPr>
            </w:rPrChange>
          </w:rPr>
          <w:t xml:space="preserve">là la </w:t>
        </w:r>
      </w:ins>
      <w:ins w:id="820" w:author="Salim ATALLA" w:date="2021-03-10T20:30:00Z">
        <w:r w:rsidR="00412601" w:rsidRPr="002F58C7">
          <w:rPr>
            <w:rFonts w:ascii="High Tower Text" w:hAnsi="High Tower Text"/>
            <w:sz w:val="24"/>
            <w:szCs w:val="24"/>
            <w:rPrChange w:id="821" w:author="Salim ATALLA" w:date="2021-03-11T21:31:00Z">
              <w:rPr>
                <w:rFonts w:ascii="High Tower Text" w:hAnsi="High Tower Text" w:cs="Arabic Typesetting"/>
              </w:rPr>
            </w:rPrChange>
          </w:rPr>
          <w:t xml:space="preserve">fonction </w:t>
        </w:r>
      </w:ins>
      <w:ins w:id="822" w:author="Salim ATALLA" w:date="2021-03-11T21:31:00Z">
        <w:r w:rsidR="00F33601" w:rsidRPr="002F58C7">
          <w:rPr>
            <w:rFonts w:ascii="High Tower Text" w:hAnsi="High Tower Text"/>
            <w:sz w:val="24"/>
            <w:szCs w:val="24"/>
            <w:rPrChange w:id="823" w:author="Salim ATALLA" w:date="2021-03-11T21:31:00Z">
              <w:rPr>
                <w:rFonts w:ascii="High Tower Text" w:hAnsi="High Tower Text"/>
              </w:rPr>
            </w:rPrChange>
          </w:rPr>
          <w:t>sera</w:t>
        </w:r>
      </w:ins>
      <w:ins w:id="824" w:author="Salim ATALLA" w:date="2021-03-10T20:30:00Z">
        <w:r w:rsidR="00412601" w:rsidRPr="002F58C7">
          <w:rPr>
            <w:rFonts w:ascii="High Tower Text" w:hAnsi="High Tower Text"/>
            <w:sz w:val="24"/>
            <w:szCs w:val="24"/>
            <w:rPrChange w:id="825" w:author="Salim ATALLA" w:date="2021-03-11T21:31:00Z">
              <w:rPr>
                <w:rFonts w:ascii="High Tower Text" w:hAnsi="High Tower Text" w:cs="Arabic Typesetting"/>
              </w:rPr>
            </w:rPrChange>
          </w:rPr>
          <w:t xml:space="preserve"> strictement croissant</w:t>
        </w:r>
      </w:ins>
      <w:ins w:id="826" w:author="Salim ATALLA" w:date="2021-03-11T21:16:00Z">
        <w:r w:rsidR="00A57D34" w:rsidRPr="002F58C7">
          <w:rPr>
            <w:rFonts w:ascii="High Tower Text" w:hAnsi="High Tower Text"/>
            <w:sz w:val="24"/>
            <w:szCs w:val="24"/>
            <w:rPrChange w:id="827" w:author="Salim ATALLA" w:date="2021-03-11T21:31:00Z">
              <w:rPr/>
            </w:rPrChange>
          </w:rPr>
          <w:t>e.</w:t>
        </w:r>
      </w:ins>
    </w:p>
    <w:p w14:paraId="00A8E5D0" w14:textId="77777777" w:rsidR="00A57D34" w:rsidRPr="000E4113" w:rsidRDefault="00A57D34">
      <w:pPr>
        <w:pStyle w:val="Titre2"/>
        <w:rPr>
          <w:ins w:id="828" w:author="Salim ATALLA" w:date="2021-03-11T21:16:00Z"/>
          <w:rFonts w:ascii="High Tower Text" w:hAnsi="High Tower Text"/>
          <w:rPrChange w:id="829" w:author="Salim ATALLA" w:date="2021-03-11T21:30:00Z">
            <w:rPr>
              <w:ins w:id="830" w:author="Salim ATALLA" w:date="2021-03-11T21:16:00Z"/>
              <w:rFonts w:ascii="Consolas" w:eastAsia="Adobe Fan Heiti Std B" w:hAnsi="Consolas" w:cs="Arabic Typesetting"/>
            </w:rPr>
          </w:rPrChange>
        </w:rPr>
        <w:pPrChange w:id="831" w:author="Salim ATALLA" w:date="2021-03-11T21:30:00Z">
          <w:pPr/>
        </w:pPrChange>
      </w:pPr>
    </w:p>
    <w:p w14:paraId="5372905E" w14:textId="3C24B4D8" w:rsidR="00ED41DE" w:rsidDel="00C049A3" w:rsidRDefault="00ED41DE" w:rsidP="00EF5E25">
      <w:pPr>
        <w:rPr>
          <w:del w:id="832" w:author="Salim ATALLA" w:date="2021-03-09T20:49:00Z"/>
          <w:rFonts w:ascii="Consolas" w:eastAsia="Adobe Fan Heiti Std B" w:hAnsi="Consolas" w:cs="Arabic Typesetting"/>
        </w:rPr>
      </w:pPr>
    </w:p>
    <w:p w14:paraId="7F2582A5" w14:textId="42A4DD09" w:rsidR="00ED41DE" w:rsidDel="00553A72" w:rsidRDefault="00ED41DE" w:rsidP="00B368F3">
      <w:pPr>
        <w:rPr>
          <w:del w:id="833" w:author="Salim ATALLA" w:date="2021-03-09T20:49:00Z"/>
          <w:rFonts w:ascii="Consolas" w:eastAsia="Adobe Fan Heiti Std B" w:hAnsi="Consolas" w:cs="Arabic Typesetting"/>
        </w:rPr>
      </w:pPr>
    </w:p>
    <w:p w14:paraId="13998F29" w14:textId="49C0852D" w:rsidR="00ED41DE" w:rsidDel="00553A72" w:rsidRDefault="00ED41DE" w:rsidP="00B368F3">
      <w:pPr>
        <w:rPr>
          <w:del w:id="834" w:author="Salim ATALLA" w:date="2021-03-09T20:49:00Z"/>
          <w:rFonts w:ascii="Consolas" w:eastAsia="Adobe Fan Heiti Std B" w:hAnsi="Consolas" w:cs="Arabic Typesetting"/>
        </w:rPr>
      </w:pPr>
    </w:p>
    <w:p w14:paraId="2ED77C51" w14:textId="79C1E031" w:rsidR="00ED41DE" w:rsidDel="00553A72" w:rsidRDefault="00ED41DE" w:rsidP="00B368F3">
      <w:pPr>
        <w:rPr>
          <w:del w:id="835" w:author="Salim ATALLA" w:date="2021-03-09T20:49:00Z"/>
          <w:rFonts w:ascii="Consolas" w:eastAsia="Adobe Fan Heiti Std B" w:hAnsi="Consolas" w:cs="Arabic Typesetting"/>
        </w:rPr>
      </w:pPr>
    </w:p>
    <w:p w14:paraId="07E8C4BC" w14:textId="1DC2B7A2" w:rsidR="00ED41DE" w:rsidDel="00553A72" w:rsidRDefault="00ED41DE" w:rsidP="00B368F3">
      <w:pPr>
        <w:rPr>
          <w:del w:id="836" w:author="Salim ATALLA" w:date="2021-03-09T20:49:00Z"/>
          <w:rFonts w:ascii="Consolas" w:eastAsia="Adobe Fan Heiti Std B" w:hAnsi="Consolas" w:cs="Arabic Typesetting"/>
        </w:rPr>
      </w:pPr>
    </w:p>
    <w:p w14:paraId="56B86BE6" w14:textId="520B70D5" w:rsidR="00ED41DE" w:rsidDel="00553A72" w:rsidRDefault="00ED41DE" w:rsidP="00B368F3">
      <w:pPr>
        <w:rPr>
          <w:del w:id="837" w:author="Salim ATALLA" w:date="2021-03-09T20:49:00Z"/>
          <w:rFonts w:ascii="Consolas" w:eastAsia="Adobe Fan Heiti Std B" w:hAnsi="Consolas" w:cs="Arabic Typesetting"/>
        </w:rPr>
      </w:pPr>
    </w:p>
    <w:p w14:paraId="16D22533" w14:textId="1BF470F3" w:rsidR="00ED41DE" w:rsidDel="00553A72" w:rsidRDefault="00ED41DE" w:rsidP="00B368F3">
      <w:pPr>
        <w:rPr>
          <w:del w:id="838" w:author="Salim ATALLA" w:date="2021-03-09T20:49:00Z"/>
          <w:rFonts w:ascii="Consolas" w:eastAsia="Adobe Fan Heiti Std B" w:hAnsi="Consolas" w:cs="Arabic Typesetting"/>
        </w:rPr>
      </w:pPr>
    </w:p>
    <w:p w14:paraId="22667650" w14:textId="0B9DDE64" w:rsidR="00ED41DE" w:rsidDel="00553A72" w:rsidRDefault="00ED41DE" w:rsidP="00B368F3">
      <w:pPr>
        <w:rPr>
          <w:del w:id="839" w:author="Salim ATALLA" w:date="2021-03-09T20:49:00Z"/>
          <w:rFonts w:ascii="Consolas" w:eastAsia="Adobe Fan Heiti Std B" w:hAnsi="Consolas" w:cs="Arabic Typesetting"/>
        </w:rPr>
      </w:pPr>
    </w:p>
    <w:p w14:paraId="758FEAF7" w14:textId="6A5A3373" w:rsidR="002B1CF5" w:rsidDel="00EF5E25" w:rsidRDefault="002B1CF5" w:rsidP="009F5D53">
      <w:pPr>
        <w:pStyle w:val="Titre2"/>
        <w:rPr>
          <w:del w:id="840" w:author="Salim ATALLA" w:date="2021-03-10T20:14:00Z"/>
          <w:rFonts w:ascii="Bradley Hand ITC" w:hAnsi="Bradley Hand ITC"/>
          <w:b/>
          <w:bCs/>
        </w:rPr>
      </w:pPr>
    </w:p>
    <w:p w14:paraId="295C0B10" w14:textId="15B079F8" w:rsidR="00A57D34" w:rsidRDefault="00A57D34" w:rsidP="009F5D53">
      <w:pPr>
        <w:pStyle w:val="Titre2"/>
        <w:rPr>
          <w:ins w:id="841" w:author="Salim ATALLA" w:date="2021-03-11T21:15:00Z"/>
          <w:rFonts w:ascii="Bradley Hand ITC" w:hAnsi="Bradley Hand ITC"/>
          <w:b/>
          <w:bCs/>
        </w:rPr>
      </w:pPr>
    </w:p>
    <w:p w14:paraId="2E43CD2D" w14:textId="77777777" w:rsidR="00A57D34" w:rsidRPr="00A57D34" w:rsidRDefault="00A57D34">
      <w:pPr>
        <w:rPr>
          <w:ins w:id="842" w:author="Salim ATALLA" w:date="2021-03-11T21:15:00Z"/>
          <w:rPrChange w:id="843" w:author="Salim ATALLA" w:date="2021-03-11T21:15:00Z">
            <w:rPr>
              <w:ins w:id="844" w:author="Salim ATALLA" w:date="2021-03-11T21:15:00Z"/>
              <w:rFonts w:ascii="Bradley Hand ITC" w:hAnsi="Bradley Hand ITC"/>
              <w:b/>
              <w:bCs/>
            </w:rPr>
          </w:rPrChange>
        </w:rPr>
        <w:pPrChange w:id="845" w:author="Salim ATALLA" w:date="2021-03-11T21:15:00Z">
          <w:pPr>
            <w:pStyle w:val="Titre2"/>
          </w:pPr>
        </w:pPrChange>
      </w:pPr>
    </w:p>
    <w:p w14:paraId="68F697B1" w14:textId="4ADA076F" w:rsidR="009F5D53" w:rsidRPr="004267A0" w:rsidRDefault="009F5D53" w:rsidP="009F5D53">
      <w:pPr>
        <w:pStyle w:val="Titre2"/>
        <w:rPr>
          <w:ins w:id="846" w:author="Salim ATALLA" w:date="2021-03-10T19:57:00Z"/>
          <w:rFonts w:ascii="Bradley Hand ITC" w:hAnsi="Bradley Hand ITC"/>
          <w:b/>
          <w:bCs/>
        </w:rPr>
      </w:pPr>
      <w:ins w:id="847" w:author="Salim ATALLA" w:date="2021-03-10T19:57:00Z">
        <w:r w:rsidRPr="004267A0">
          <w:rPr>
            <w:rFonts w:ascii="Bradley Hand ITC" w:hAnsi="Bradley Hand ITC"/>
            <w:b/>
            <w:bCs/>
          </w:rPr>
          <w:lastRenderedPageBreak/>
          <w:t xml:space="preserve">Tâches </w:t>
        </w:r>
        <w:r>
          <w:rPr>
            <w:rFonts w:ascii="Bradley Hand ITC" w:hAnsi="Bradley Hand ITC"/>
            <w:b/>
            <w:bCs/>
          </w:rPr>
          <w:t>4</w:t>
        </w:r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403D52CE" w14:textId="4673D4ED" w:rsidR="00AB67DF" w:rsidRPr="00202F4B" w:rsidDel="00305F61" w:rsidRDefault="00780BDD">
      <w:pPr>
        <w:rPr>
          <w:del w:id="848" w:author="Salim ATALLA" w:date="2021-03-10T19:57:00Z"/>
          <w:rFonts w:ascii="High Tower Text" w:hAnsi="High Tower Text"/>
          <w:rPrChange w:id="849" w:author="Salim ATALLA" w:date="2021-03-10T20:35:00Z">
            <w:rPr>
              <w:del w:id="850" w:author="Salim ATALLA" w:date="2021-03-10T19:57:00Z"/>
            </w:rPr>
          </w:rPrChange>
        </w:rPr>
      </w:pPr>
      <w:del w:id="851" w:author="Salim ATALLA" w:date="2021-03-10T19:57:00Z">
        <w:r w:rsidRPr="00202F4B" w:rsidDel="009F5D53">
          <w:rPr>
            <w:rFonts w:ascii="High Tower Text" w:hAnsi="High Tower Text"/>
            <w:rPrChange w:id="852" w:author="Salim ATALLA" w:date="2021-03-10T20:35:00Z">
              <w:rPr/>
            </w:rPrChange>
          </w:rPr>
          <w:delText>4</w:delText>
        </w:r>
        <w:r w:rsidR="00AB67DF" w:rsidRPr="00202F4B" w:rsidDel="009F5D53">
          <w:rPr>
            <w:rFonts w:ascii="High Tower Text" w:hAnsi="High Tower Text"/>
            <w:rPrChange w:id="853" w:author="Salim ATALLA" w:date="2021-03-10T20:35:00Z">
              <w:rPr/>
            </w:rPrChange>
          </w:rPr>
          <w:delText>\</w:delText>
        </w:r>
      </w:del>
    </w:p>
    <w:p w14:paraId="0136E963" w14:textId="77777777" w:rsidR="00202F4B" w:rsidRDefault="00202F4B" w:rsidP="00202F4B">
      <w:pPr>
        <w:rPr>
          <w:ins w:id="854" w:author="Salim ATALLA" w:date="2021-03-10T20:36:00Z"/>
          <w:rFonts w:ascii="High Tower Text" w:hAnsi="High Tower Text"/>
        </w:rPr>
      </w:pPr>
    </w:p>
    <w:p w14:paraId="0838F6E0" w14:textId="32955AB4" w:rsidR="00202F4B" w:rsidRPr="00202F4B" w:rsidRDefault="00202F4B">
      <w:pPr>
        <w:rPr>
          <w:ins w:id="855" w:author="Salim ATALLA" w:date="2021-03-10T20:35:00Z"/>
          <w:rFonts w:ascii="High Tower Text" w:hAnsi="High Tower Text"/>
          <w:rPrChange w:id="856" w:author="Salim ATALLA" w:date="2021-03-10T20:36:00Z">
            <w:rPr>
              <w:ins w:id="857" w:author="Salim ATALLA" w:date="2021-03-10T20:35:00Z"/>
              <w:rFonts w:ascii="High Tower Text" w:hAnsi="High Tower Text" w:cs="Arabic Typesetting"/>
            </w:rPr>
          </w:rPrChange>
        </w:rPr>
      </w:pPr>
      <w:ins w:id="858" w:author="Salim ATALLA" w:date="2021-03-10T20:36:00Z">
        <w:r w:rsidRPr="0028017A">
          <w:rPr>
            <w:rFonts w:ascii="High Tower Text" w:hAnsi="High Tower Text"/>
            <w:u w:val="single"/>
            <w:rPrChange w:id="859" w:author="Salim ATALLA" w:date="2021-03-10T20:36:00Z">
              <w:rPr>
                <w:rFonts w:ascii="High Tower Text" w:hAnsi="High Tower Text"/>
              </w:rPr>
            </w:rPrChange>
          </w:rPr>
          <w:t>Rôle</w:t>
        </w:r>
        <w:r w:rsidRPr="00202F4B">
          <w:rPr>
            <w:rFonts w:ascii="High Tower Text" w:hAnsi="High Tower Text"/>
          </w:rPr>
          <w:t xml:space="preserve"> :</w:t>
        </w:r>
      </w:ins>
      <w:ins w:id="860" w:author="Salim ATALLA" w:date="2021-03-10T20:35:00Z">
        <w:r w:rsidRPr="00202F4B">
          <w:rPr>
            <w:rFonts w:ascii="High Tower Text" w:hAnsi="High Tower Text"/>
            <w:rPrChange w:id="861" w:author="Salim ATALLA" w:date="2021-03-10T20:35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</w:rPrChange>
          </w:rPr>
          <w:t> construir un tableau de n</w:t>
        </w:r>
      </w:ins>
      <w:ins w:id="862" w:author="Salim ATALLA" w:date="2021-03-10T20:37:00Z">
        <w:r w:rsidR="00DF7C33" w:rsidRPr="00DF7C33">
          <w:rPr>
            <w:rFonts w:ascii="Bookman Old Style" w:hAnsi="Bookman Old Style"/>
            <w:sz w:val="16"/>
            <w:szCs w:val="16"/>
            <w:rPrChange w:id="863" w:author="Salim ATALLA" w:date="2021-03-10T20:38:00Z">
              <w:rPr>
                <w:rFonts w:ascii="High Tower Text" w:hAnsi="High Tower Text"/>
              </w:rPr>
            </w:rPrChange>
          </w:rPr>
          <w:t>-</w:t>
        </w:r>
      </w:ins>
      <w:ins w:id="864" w:author="Salim ATALLA" w:date="2021-03-10T20:35:00Z">
        <w:r w:rsidRPr="00DF7C33">
          <w:rPr>
            <w:rFonts w:ascii="Bookman Old Style" w:hAnsi="Bookman Old Style"/>
            <w:sz w:val="16"/>
            <w:szCs w:val="16"/>
            <w:rPrChange w:id="865" w:author="Salim ATALLA" w:date="2021-03-10T20:38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</w:rPrChange>
          </w:rPr>
          <w:t>1</w:t>
        </w:r>
        <w:r w:rsidRPr="00202F4B">
          <w:rPr>
            <w:rFonts w:ascii="High Tower Text" w:hAnsi="High Tower Text"/>
            <w:rPrChange w:id="866" w:author="Salim ATALLA" w:date="2021-03-10T20:35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</w:rPrChange>
          </w:rPr>
          <w:t> points d'extremes sur des sous-intervalles [x_i, x_i+</w:t>
        </w:r>
      </w:ins>
      <w:ins w:id="867" w:author="Salim ATALLA" w:date="2021-03-10T20:38:00Z">
        <w:r w:rsidR="00B74082" w:rsidRPr="004267A0">
          <w:rPr>
            <w:rFonts w:ascii="Bookman Old Style" w:hAnsi="Bookman Old Style"/>
            <w:sz w:val="16"/>
            <w:szCs w:val="16"/>
          </w:rPr>
          <w:t>1</w:t>
        </w:r>
      </w:ins>
      <w:ins w:id="868" w:author="Salim ATALLA" w:date="2021-03-10T20:35:00Z">
        <w:r w:rsidRPr="00202F4B">
          <w:rPr>
            <w:rFonts w:ascii="High Tower Text" w:hAnsi="High Tower Text"/>
            <w:rPrChange w:id="869" w:author="Salim ATALLA" w:date="2021-03-10T20:35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</w:rPrChange>
          </w:rPr>
          <w:t>] données.</w:t>
        </w:r>
      </w:ins>
    </w:p>
    <w:p w14:paraId="44B5F0E0" w14:textId="147283DA" w:rsidR="00AB67DF" w:rsidRDefault="00AB67DF" w:rsidP="00AB67DF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  <w:i/>
          <w:iCs/>
        </w:rPr>
        <w:t>Z_i_Max</w:t>
      </w:r>
      <w:r>
        <w:rPr>
          <w:rFonts w:ascii="High Tower Text" w:hAnsi="High Tower Text" w:cs="Arabic Typesetting"/>
        </w:rPr>
        <w:t xml:space="preserve"> (pointeur vers une fonction </w:t>
      </w:r>
      <w:r w:rsidRPr="00551835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f, </w:t>
      </w:r>
    </w:p>
    <w:p w14:paraId="0393D97D" w14:textId="77777777" w:rsidR="00AB67DF" w:rsidRDefault="00AB67DF" w:rsidP="00AB67DF">
      <w:pPr>
        <w:ind w:left="1416" w:firstLine="708"/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 xml:space="preserve">pointeur vers une tableau de réels </w:t>
      </w:r>
      <w:r w:rsidRPr="008C5136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</w:t>
      </w:r>
      <w:r w:rsidRPr="00AB67DF">
        <w:rPr>
          <w:rFonts w:ascii="High Tower Text" w:hAnsi="High Tower Text" w:cs="Arabic Typesetting"/>
        </w:rPr>
        <w:t>x_i</w:t>
      </w:r>
      <w:r>
        <w:rPr>
          <w:rFonts w:ascii="High Tower Text" w:hAnsi="High Tower Text" w:cs="Arabic Typesetting"/>
        </w:rPr>
        <w:t>,</w:t>
      </w:r>
    </w:p>
    <w:p w14:paraId="0B9E7411" w14:textId="024747A3" w:rsidR="00AB67DF" w:rsidRDefault="00AB67DF" w:rsidP="00AB67DF">
      <w:pPr>
        <w:ind w:left="2124" w:firstLine="708"/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 xml:space="preserve"> entier </w:t>
      </w:r>
      <w:r w:rsidRPr="008C5136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n) : pointeur vers une tableau de réels </w:t>
      </w:r>
    </w:p>
    <w:p w14:paraId="58D771BD" w14:textId="38D4E898" w:rsidR="00AB67DF" w:rsidRPr="0054007B" w:rsidRDefault="00AB67DF" w:rsidP="00AB67DF">
      <w:pPr>
        <w:rPr>
          <w:rFonts w:ascii="High Tower Text" w:hAnsi="High Tower Text" w:cs="Arabic Typesetting"/>
        </w:rPr>
      </w:pPr>
      <w:r w:rsidRPr="000928BE">
        <w:rPr>
          <w:rFonts w:ascii="High Tower Text" w:hAnsi="High Tower Text" w:cs="Arabic Typesetting"/>
        </w:rPr>
        <w:tab/>
        <w:t>// pré </w:t>
      </w:r>
      <w:r w:rsidRPr="00E43240">
        <w:rPr>
          <w:rFonts w:ascii="High Tower Text" w:hAnsi="High Tower Text" w:cs="Arabic Typesetting"/>
        </w:rPr>
        <w:t xml:space="preserve">: </w:t>
      </w:r>
      <w:r w:rsidR="001F588D" w:rsidRPr="0054007B">
        <w:rPr>
          <w:rFonts w:ascii="High Tower Text" w:hAnsi="High Tower Text" w:cs="Arabic Typesetting"/>
        </w:rPr>
        <w:t xml:space="preserve">  </w:t>
      </w:r>
      <w:r w:rsidR="00E23BE6" w:rsidRPr="0054007B">
        <w:rPr>
          <w:rFonts w:ascii="High Tower Text" w:hAnsi="High Tower Text" w:cs="Arabic Typesetting"/>
        </w:rPr>
        <w:t>n</w:t>
      </w:r>
      <w:ins w:id="870" w:author="Salim ATALLA" w:date="2021-03-10T20:34:00Z">
        <w:r w:rsidR="00E20A3E">
          <w:rPr>
            <w:rFonts w:ascii="High Tower Text" w:hAnsi="High Tower Text" w:cs="Arabic Typesetting"/>
          </w:rPr>
          <w:t xml:space="preserve"> </w:t>
        </w:r>
      </w:ins>
      <w:r w:rsidR="00E23BE6" w:rsidRPr="0054007B">
        <w:rPr>
          <w:rFonts w:ascii="High Tower Text" w:hAnsi="High Tower Text" w:cs="Arabic Typesetting"/>
        </w:rPr>
        <w:t>&gt;=</w:t>
      </w:r>
      <w:ins w:id="871" w:author="Salim ATALLA" w:date="2021-03-10T20:34:00Z">
        <w:r w:rsidR="00E20A3E">
          <w:rPr>
            <w:rFonts w:ascii="High Tower Text" w:hAnsi="High Tower Text" w:cs="Arabic Typesetting"/>
          </w:rPr>
          <w:t xml:space="preserve"> </w:t>
        </w:r>
      </w:ins>
      <w:r w:rsidR="00E23BE6" w:rsidRPr="0054007B">
        <w:rPr>
          <w:rFonts w:ascii="High Tower Text" w:hAnsi="High Tower Text" w:cs="Arabic Typesetting"/>
        </w:rPr>
        <w:t>3</w:t>
      </w:r>
    </w:p>
    <w:p w14:paraId="5C333706" w14:textId="2AD6862D" w:rsidR="00AB67DF" w:rsidRDefault="00AB67DF" w:rsidP="00AB67DF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7420EF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 w:rsidR="001F588D">
        <w:rPr>
          <w:rFonts w:ascii="High Tower Text" w:hAnsi="High Tower Text" w:cs="Arabic Typesetting"/>
        </w:rPr>
        <w:t xml:space="preserve">   </w:t>
      </w:r>
      <w:r w:rsidR="00E23BE6" w:rsidRPr="00F82A02">
        <w:rPr>
          <w:rFonts w:ascii="Prestige Elite Std" w:hAnsi="Prestige Elite Std" w:cs="Arabic Typesetting"/>
          <w:sz w:val="18"/>
          <w:szCs w:val="18"/>
          <w:rPrChange w:id="872" w:author="Salim ATALLA" w:date="2021-03-09T20:33:00Z">
            <w:rPr>
              <w:rFonts w:ascii="High Tower Text" w:hAnsi="High Tower Text" w:cs="Arabic Typesetting"/>
            </w:rPr>
          </w:rPrChange>
        </w:rPr>
        <w:t xml:space="preserve">pointeur vers une tableau de réels : </w:t>
      </w:r>
      <w:r w:rsidR="005C1614" w:rsidRPr="00F82A02">
        <w:rPr>
          <w:rFonts w:ascii="Prestige Elite Std" w:hAnsi="Prestige Elite Std" w:cs="Arabic Typesetting"/>
          <w:sz w:val="18"/>
          <w:szCs w:val="18"/>
          <w:rPrChange w:id="873" w:author="Salim ATALLA" w:date="2021-03-09T20:33:00Z">
            <w:rPr>
              <w:rFonts w:ascii="High Tower Text" w:hAnsi="High Tower Text" w:cs="Arabic Typesetting"/>
            </w:rPr>
          </w:rPrChange>
        </w:rPr>
        <w:t>z</w:t>
      </w:r>
      <w:r w:rsidR="00E23BE6" w:rsidRPr="00F82A02">
        <w:rPr>
          <w:rFonts w:ascii="Prestige Elite Std" w:hAnsi="Prestige Elite Std" w:cs="Arabic Typesetting"/>
          <w:sz w:val="18"/>
          <w:szCs w:val="18"/>
          <w:rPrChange w:id="874" w:author="Salim ATALLA" w:date="2021-03-09T20:33:00Z">
            <w:rPr>
              <w:rFonts w:ascii="High Tower Text" w:hAnsi="High Tower Text" w:cs="Arabic Typesetting"/>
            </w:rPr>
          </w:rPrChange>
        </w:rPr>
        <w:t>_i</w:t>
      </w:r>
      <w:del w:id="875" w:author="Salim ATALLA" w:date="2021-03-09T20:33:00Z">
        <w:r w:rsidR="00E23BE6" w:rsidRPr="00F82A02" w:rsidDel="00F82A02">
          <w:rPr>
            <w:rFonts w:ascii="Prestige Elite Std" w:hAnsi="Prestige Elite Std" w:cs="Arabic Typesetting"/>
            <w:sz w:val="18"/>
            <w:szCs w:val="18"/>
            <w:rPrChange w:id="876" w:author="Salim ATALLA" w:date="2021-03-09T20:33:00Z">
              <w:rPr>
                <w:rFonts w:ascii="High Tower Text" w:hAnsi="High Tower Text" w:cs="Arabic Typesetting"/>
              </w:rPr>
            </w:rPrChange>
          </w:rPr>
          <w:delText> </w:delText>
        </w:r>
      </w:del>
      <w:r w:rsidR="00E23BE6" w:rsidRPr="00F82A02">
        <w:rPr>
          <w:rFonts w:ascii="Prestige Elite Std" w:hAnsi="Prestige Elite Std" w:cs="Arabic Typesetting"/>
          <w:sz w:val="18"/>
          <w:szCs w:val="18"/>
          <w:rPrChange w:id="877" w:author="Salim ATALLA" w:date="2021-03-09T20:33:00Z">
            <w:rPr>
              <w:rFonts w:ascii="High Tower Text" w:hAnsi="High Tower Text" w:cs="Arabic Typesetting"/>
            </w:rPr>
          </w:rPrChange>
        </w:rPr>
        <w:t>,</w:t>
      </w:r>
      <w:ins w:id="878" w:author="Salim ATALLA" w:date="2021-03-09T20:59:00Z">
        <w:r w:rsidR="00F205B0">
          <w:rPr>
            <w:rFonts w:ascii="Prestige Elite Std" w:hAnsi="Prestige Elite Std" w:cs="Arabic Typesetting"/>
            <w:sz w:val="18"/>
            <w:szCs w:val="18"/>
          </w:rPr>
          <w:t xml:space="preserve">  </w:t>
        </w:r>
      </w:ins>
      <w:del w:id="879" w:author="Salim ATALLA" w:date="2021-03-09T20:33:00Z">
        <w:r w:rsidR="00E23BE6" w:rsidRPr="00F82A02" w:rsidDel="00F82A02">
          <w:rPr>
            <w:rFonts w:ascii="Prestige Elite Std" w:hAnsi="Prestige Elite Std" w:cs="Arabic Typesetting"/>
            <w:sz w:val="18"/>
            <w:szCs w:val="18"/>
            <w:rPrChange w:id="880" w:author="Salim ATALLA" w:date="2021-03-09T20:33:00Z">
              <w:rPr>
                <w:rFonts w:ascii="High Tower Text" w:hAnsi="High Tower Text" w:cs="Arabic Typesetting"/>
              </w:rPr>
            </w:rPrChange>
          </w:rPr>
          <w:delText xml:space="preserve">     </w:delText>
        </w:r>
      </w:del>
      <w:r w:rsidR="00E23BE6" w:rsidRPr="00F82A02">
        <w:rPr>
          <w:rFonts w:ascii="Prestige Elite Std" w:hAnsi="Prestige Elite Std" w:cs="Arabic Typesetting"/>
          <w:sz w:val="18"/>
          <w:szCs w:val="18"/>
          <w:rPrChange w:id="881" w:author="Salim ATALLA" w:date="2021-03-09T20:33:00Z">
            <w:rPr>
              <w:rFonts w:ascii="High Tower Text" w:hAnsi="High Tower Text" w:cs="Arabic Typesetting"/>
            </w:rPr>
          </w:rPrChange>
        </w:rPr>
        <w:t>entier : i</w:t>
      </w:r>
    </w:p>
    <w:p w14:paraId="33D2D971" w14:textId="2DD92EB9" w:rsidR="00AB67DF" w:rsidRPr="00985D74" w:rsidRDefault="00AB67DF" w:rsidP="00AB67DF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7420EF" w:rsidRPr="00985D74">
        <w:rPr>
          <w:rFonts w:ascii="High Tower Text" w:hAnsi="High Tower Text" w:cs="Arabic Typesetting"/>
          <w:u w:val="single"/>
        </w:rPr>
        <w:t>Début</w:t>
      </w:r>
      <w:r w:rsidR="007420EF">
        <w:rPr>
          <w:rFonts w:ascii="High Tower Text" w:hAnsi="High Tower Text" w:cs="Arabic Typesetting"/>
        </w:rPr>
        <w:t> :</w:t>
      </w:r>
    </w:p>
    <w:p w14:paraId="3AEC8BFC" w14:textId="60FBB50A" w:rsidR="00AB67DF" w:rsidRPr="002422C3" w:rsidRDefault="00AB67DF" w:rsidP="00AB67DF">
      <w:pPr>
        <w:spacing w:after="0"/>
        <w:rPr>
          <w:rFonts w:ascii="Prestige Elite Std" w:hAnsi="Prestige Elite Std" w:cs="Adobe Naskh Medium"/>
          <w:sz w:val="18"/>
          <w:szCs w:val="18"/>
          <w:rPrChange w:id="882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hAnsi="Prestige Elite Std" w:cs="Adobe Naskh Medium"/>
          <w:sz w:val="18"/>
          <w:szCs w:val="18"/>
          <w:rPrChange w:id="883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hAnsi="Prestige Elite Std" w:cs="Adobe Naskh Medium"/>
          <w:sz w:val="18"/>
          <w:szCs w:val="18"/>
          <w:rPrChange w:id="884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796B1A" w:rsidRPr="002422C3">
        <w:rPr>
          <w:rFonts w:ascii="Prestige Elite Std" w:eastAsia="Adobe Fan Heiti Std B" w:hAnsi="Prestige Elite Std" w:cs="Adobe Naskh Medium"/>
          <w:sz w:val="18"/>
          <w:szCs w:val="18"/>
          <w:rPrChange w:id="885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z_i </w:t>
      </w:r>
      <w:ins w:id="886" w:author="Salim ATALLA" w:date="2021-03-10T20:53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887" w:author="Salim ATALLA" w:date="2021-03-10T20:53:00Z">
        <w:r w:rsidR="00796B1A" w:rsidRPr="002422C3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888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="00796B1A" w:rsidRPr="002422C3">
        <w:rPr>
          <w:rFonts w:ascii="Prestige Elite Std" w:eastAsia="Adobe Fan Heiti Std B" w:hAnsi="Prestige Elite Std" w:cs="Adobe Naskh Medium"/>
          <w:sz w:val="18"/>
          <w:szCs w:val="18"/>
          <w:rPrChange w:id="889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allocation</w:t>
      </w:r>
      <w:del w:id="890" w:author="Salim ATALLA" w:date="2021-03-09T20:48:00Z">
        <w:r w:rsidR="00796B1A" w:rsidRPr="002422C3" w:rsidDel="004444B6">
          <w:rPr>
            <w:rFonts w:ascii="Prestige Elite Std" w:eastAsia="Adobe Fan Heiti Std B" w:hAnsi="Prestige Elite Std" w:cs="Adobe Naskh Medium"/>
            <w:sz w:val="18"/>
            <w:szCs w:val="18"/>
            <w:rPrChange w:id="891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796B1A" w:rsidRPr="002422C3">
        <w:rPr>
          <w:rFonts w:ascii="Prestige Elite Std" w:eastAsia="Adobe Fan Heiti Std B" w:hAnsi="Prestige Elite Std" w:cs="Adobe Naskh Medium"/>
          <w:sz w:val="18"/>
          <w:szCs w:val="18"/>
          <w:rPrChange w:id="892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(tableau de réels</w:t>
      </w:r>
      <w:ins w:id="893" w:author="Salim ATALLA" w:date="2021-03-10T14:09:00Z">
        <w:r w:rsidR="007A73B7">
          <w:rPr>
            <w:rFonts w:ascii="Prestige Elite Std" w:eastAsia="Adobe Fan Heiti Std B" w:hAnsi="Prestige Elite Std" w:cs="Adobe Naskh Medium"/>
            <w:sz w:val="18"/>
            <w:szCs w:val="18"/>
          </w:rPr>
          <w:t>[1:n-1]</w:t>
        </w:r>
      </w:ins>
      <w:r w:rsidR="00796B1A" w:rsidRPr="002422C3">
        <w:rPr>
          <w:rFonts w:ascii="Prestige Elite Std" w:eastAsia="Adobe Fan Heiti Std B" w:hAnsi="Prestige Elite Std" w:cs="Adobe Naskh Medium"/>
          <w:sz w:val="18"/>
          <w:szCs w:val="18"/>
          <w:rPrChange w:id="894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 </w:t>
      </w:r>
      <w:del w:id="895" w:author="Salim ATALLA" w:date="2021-03-10T14:09:00Z">
        <w:r w:rsidR="00796B1A" w:rsidRPr="002422C3" w:rsidDel="007A73B7">
          <w:rPr>
            <w:rFonts w:ascii="Prestige Elite Std" w:eastAsia="Adobe Fan Heiti Std B" w:hAnsi="Prestige Elite Std" w:cs="Adobe Naskh Medium"/>
            <w:sz w:val="18"/>
            <w:szCs w:val="18"/>
            <w:rPrChange w:id="896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 n-1</w:delText>
        </w:r>
      </w:del>
      <w:r w:rsidR="00796B1A" w:rsidRPr="002422C3">
        <w:rPr>
          <w:rFonts w:ascii="Prestige Elite Std" w:eastAsia="Adobe Fan Heiti Std B" w:hAnsi="Prestige Elite Std" w:cs="Adobe Naskh Medium"/>
          <w:sz w:val="18"/>
          <w:szCs w:val="18"/>
          <w:rPrChange w:id="897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1FC30469" w14:textId="3A34A368" w:rsidR="00AB67DF" w:rsidRPr="002422C3" w:rsidRDefault="00AB67DF" w:rsidP="00AB67DF">
      <w:pPr>
        <w:spacing w:after="0"/>
        <w:rPr>
          <w:rFonts w:ascii="Prestige Elite Std" w:hAnsi="Prestige Elite Std" w:cs="Adobe Naskh Medium"/>
          <w:sz w:val="18"/>
          <w:szCs w:val="18"/>
          <w:rPrChange w:id="898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hAnsi="Prestige Elite Std" w:cs="Adobe Naskh Medium"/>
          <w:sz w:val="18"/>
          <w:szCs w:val="18"/>
          <w:rPrChange w:id="899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hAnsi="Prestige Elite Std" w:cs="Adobe Naskh Medium"/>
          <w:sz w:val="18"/>
          <w:szCs w:val="18"/>
          <w:rPrChange w:id="900" w:author="Salim ATALLA" w:date="2021-03-09T20:33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</w:p>
    <w:p w14:paraId="4A363E61" w14:textId="433F7CAC" w:rsidR="00C31E8D" w:rsidRPr="002422C3" w:rsidRDefault="00C31E8D" w:rsidP="00C31E8D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901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902" w:author="Salim ATALLA" w:date="2021-03-09T20:48:00Z">
        <w:r w:rsidRPr="002422C3" w:rsidDel="004444B6">
          <w:rPr>
            <w:rFonts w:ascii="Prestige Elite Std" w:eastAsia="Adobe Fan Heiti Std B" w:hAnsi="Prestige Elite Std" w:cs="Adobe Naskh Medium"/>
            <w:sz w:val="18"/>
            <w:szCs w:val="18"/>
            <w:rPrChange w:id="903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Pour  </w:delText>
        </w:r>
      </w:del>
      <w:ins w:id="904" w:author="Salim ATALLA" w:date="2021-03-09T20:48:00Z">
        <w:r w:rsidR="004444B6" w:rsidRPr="002422C3">
          <w:rPr>
            <w:rFonts w:ascii="Prestige Elite Std" w:eastAsia="Adobe Fan Heiti Std B" w:hAnsi="Prestige Elite Std" w:cs="Adobe Naskh Medium"/>
            <w:sz w:val="18"/>
            <w:szCs w:val="18"/>
            <w:rPrChange w:id="905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Pour</w:t>
        </w:r>
        <w:r w:rsidR="004444B6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06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i de </w:t>
      </w:r>
      <w:ins w:id="907" w:author="Salim ATALLA" w:date="2021-03-10T14:14:00Z">
        <w:r w:rsidR="00CD1399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del w:id="908" w:author="Salim ATALLA" w:date="2021-03-10T14:14:00Z">
        <w:r w:rsidRPr="002422C3" w:rsidDel="00CD1399">
          <w:rPr>
            <w:rFonts w:ascii="Prestige Elite Std" w:eastAsia="Adobe Fan Heiti Std B" w:hAnsi="Prestige Elite Std" w:cs="Adobe Naskh Medium"/>
            <w:sz w:val="18"/>
            <w:szCs w:val="18"/>
            <w:rPrChange w:id="909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0</w:delText>
        </w:r>
      </w:del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10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à n-</w:t>
      </w:r>
      <w:ins w:id="911" w:author="Salim ATALLA" w:date="2021-03-10T14:14:00Z">
        <w:r w:rsidR="00CD1399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del w:id="912" w:author="Salim ATALLA" w:date="2021-03-10T14:14:00Z">
        <w:r w:rsidRPr="002422C3" w:rsidDel="00CD1399">
          <w:rPr>
            <w:rFonts w:ascii="Prestige Elite Std" w:eastAsia="Adobe Fan Heiti Std B" w:hAnsi="Prestige Elite Std" w:cs="Adobe Naskh Medium"/>
            <w:sz w:val="18"/>
            <w:szCs w:val="18"/>
            <w:rPrChange w:id="913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2</w:delText>
        </w:r>
      </w:del>
      <w:del w:id="914" w:author="Salim ATALLA" w:date="2021-03-09T20:48:00Z">
        <w:r w:rsidRPr="002422C3" w:rsidDel="004444B6">
          <w:rPr>
            <w:rFonts w:ascii="Prestige Elite Std" w:eastAsia="Adobe Fan Heiti Std B" w:hAnsi="Prestige Elite Std" w:cs="Adobe Naskh Medium"/>
            <w:sz w:val="18"/>
            <w:szCs w:val="18"/>
            <w:rPrChange w:id="915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ins w:id="916" w:author="Salim ATALLA" w:date="2021-03-09T20:48:00Z">
        <w:r w:rsidR="004444B6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17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faire :</w:t>
      </w:r>
    </w:p>
    <w:p w14:paraId="1E03FE82" w14:textId="33AA9C57" w:rsidR="00C31E8D" w:rsidRPr="002422C3" w:rsidRDefault="00C31E8D" w:rsidP="00C31E8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918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19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20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21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22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z</w:t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23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_i</w:t>
      </w:r>
      <w:del w:id="924" w:author="Salim ATALLA" w:date="2021-03-09T20:42:00Z">
        <w:r w:rsidR="00271EB2" w:rsidRPr="002422C3" w:rsidDel="007F3B9B">
          <w:rPr>
            <w:rFonts w:ascii="Prestige Elite Std" w:eastAsia="Adobe Fan Heiti Std B" w:hAnsi="Prestige Elite Std" w:cs="Adobe Naskh Medium"/>
            <w:sz w:val="18"/>
            <w:szCs w:val="18"/>
            <w:rPrChange w:id="925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926" w:author="Salim ATALLA" w:date="2021-03-11T00:24:00Z">
        <w:r w:rsidRPr="002422C3" w:rsidDel="008A33EC">
          <w:rPr>
            <w:rFonts w:ascii="Prestige Elite Std" w:eastAsia="Adobe Fan Heiti Std B" w:hAnsi="Prestige Elite Std" w:cs="Adobe Naskh Medium"/>
            <w:sz w:val="18"/>
            <w:szCs w:val="18"/>
            <w:rPrChange w:id="927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928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29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930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31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932" w:author="Salim ATALLA" w:date="2021-03-10T20:53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933" w:author="Salim ATALLA" w:date="2021-03-10T20:53:00Z">
        <w:r w:rsidRPr="002422C3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934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35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36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Fx_i_Max</w:t>
      </w:r>
      <w:del w:id="937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38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39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</w:t>
      </w:r>
      <w:del w:id="940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41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42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f,</w:t>
      </w:r>
      <w:ins w:id="943" w:author="Salim ATALLA" w:date="2021-03-09T20:42:00Z">
        <w:r w:rsidR="00EE4D3B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944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45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 </w:delText>
        </w:r>
      </w:del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46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x_i</w:t>
      </w:r>
      <w:del w:id="947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48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949" w:author="Salim ATALLA" w:date="2021-03-11T00:24:00Z">
        <w:r w:rsidR="00271EB2" w:rsidRPr="002422C3" w:rsidDel="008A33EC">
          <w:rPr>
            <w:rFonts w:ascii="Prestige Elite Std" w:eastAsia="Adobe Fan Heiti Std B" w:hAnsi="Prestige Elite Std" w:cs="Adobe Naskh Medium"/>
            <w:sz w:val="18"/>
            <w:szCs w:val="18"/>
            <w:rPrChange w:id="950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951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52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953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54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,</w:t>
      </w:r>
      <w:ins w:id="955" w:author="Salim ATALLA" w:date="2021-03-09T20:42:00Z">
        <w:r w:rsidR="00EE4D3B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956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57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 </w:delText>
        </w:r>
      </w:del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58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x_i</w:t>
      </w:r>
      <w:del w:id="959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60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961" w:author="Salim ATALLA" w:date="2021-03-11T00:24:00Z">
        <w:r w:rsidR="00271EB2" w:rsidRPr="002422C3" w:rsidDel="008A33EC">
          <w:rPr>
            <w:rFonts w:ascii="Prestige Elite Std" w:eastAsia="Adobe Fan Heiti Std B" w:hAnsi="Prestige Elite Std" w:cs="Adobe Naskh Medium"/>
            <w:sz w:val="18"/>
            <w:szCs w:val="18"/>
            <w:rPrChange w:id="962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963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64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i+1</w:t>
      </w:r>
      <w:ins w:id="965" w:author="Salim ATALLA" w:date="2021-03-11T00:24:00Z">
        <w:r w:rsidR="008A33EC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del w:id="966" w:author="Salim ATALLA" w:date="2021-03-09T20:42:00Z">
        <w:r w:rsidR="00271EB2" w:rsidRPr="002422C3" w:rsidDel="00EE4D3B">
          <w:rPr>
            <w:rFonts w:ascii="Prestige Elite Std" w:eastAsia="Adobe Fan Heiti Std B" w:hAnsi="Prestige Elite Std" w:cs="Adobe Naskh Medium"/>
            <w:sz w:val="18"/>
            <w:szCs w:val="18"/>
            <w:rPrChange w:id="967" w:author="Salim ATALLA" w:date="2021-03-09T20:3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271EB2" w:rsidRPr="002422C3">
        <w:rPr>
          <w:rFonts w:ascii="Prestige Elite Std" w:eastAsia="Adobe Fan Heiti Std B" w:hAnsi="Prestige Elite Std" w:cs="Adobe Naskh Medium"/>
          <w:sz w:val="18"/>
          <w:szCs w:val="18"/>
          <w:rPrChange w:id="968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1A4790F4" w14:textId="77777777" w:rsidR="00C31E8D" w:rsidRPr="002422C3" w:rsidRDefault="00C31E8D" w:rsidP="00C31E8D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969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0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1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finPour</w:t>
      </w:r>
    </w:p>
    <w:p w14:paraId="6F01C740" w14:textId="77777777" w:rsidR="00AB67DF" w:rsidRPr="002422C3" w:rsidRDefault="00AB67DF" w:rsidP="00AB67DF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972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3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4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3245CAC7" w14:textId="4FBAB530" w:rsidR="00AB67DF" w:rsidRPr="002422C3" w:rsidRDefault="00AB67DF" w:rsidP="00AB67DF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975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6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2422C3">
        <w:rPr>
          <w:rFonts w:ascii="Prestige Elite Std" w:eastAsia="Adobe Fan Heiti Std B" w:hAnsi="Prestige Elite Std" w:cs="Adobe Naskh Medium"/>
          <w:sz w:val="18"/>
          <w:szCs w:val="18"/>
          <w:rPrChange w:id="977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r w:rsidR="00896A1C" w:rsidRPr="002422C3">
        <w:rPr>
          <w:rFonts w:ascii="Prestige Elite Std" w:eastAsia="Adobe Fan Heiti Std B" w:hAnsi="Prestige Elite Std" w:cs="Adobe Naskh Medium"/>
          <w:sz w:val="18"/>
          <w:szCs w:val="18"/>
          <w:rPrChange w:id="978" w:author="Salim ATALLA" w:date="2021-03-09T20:3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z_i</w:t>
      </w:r>
    </w:p>
    <w:p w14:paraId="3A80F6C1" w14:textId="77777777" w:rsidR="00AB67DF" w:rsidRPr="008C5136" w:rsidDel="001247B3" w:rsidRDefault="00AB67DF" w:rsidP="00AB67DF">
      <w:pPr>
        <w:rPr>
          <w:del w:id="979" w:author="Salim ATALLA" w:date="2021-03-09T20:57:00Z"/>
          <w:rFonts w:ascii="High Tower Text" w:hAnsi="High Tower Text" w:cs="Arabic Typesetting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40559518" w14:textId="469BD5C6" w:rsidR="00531112" w:rsidDel="001247B3" w:rsidRDefault="00531112" w:rsidP="00531112">
      <w:pPr>
        <w:rPr>
          <w:del w:id="980" w:author="Salim ATALLA" w:date="2021-03-09T20:57:00Z"/>
          <w:rFonts w:ascii="Consolas" w:eastAsia="Adobe Fan Heiti Std B" w:hAnsi="Consolas" w:cs="Arabic Typesetting"/>
        </w:rPr>
      </w:pPr>
    </w:p>
    <w:p w14:paraId="3F4A3602" w14:textId="6364F8F9" w:rsidR="00B27A98" w:rsidDel="001247B3" w:rsidRDefault="00B27A98" w:rsidP="00531112">
      <w:pPr>
        <w:rPr>
          <w:del w:id="981" w:author="Salim ATALLA" w:date="2021-03-09T20:57:00Z"/>
          <w:rFonts w:ascii="Arabic Typesetting" w:hAnsi="Arabic Typesetting" w:cs="Arabic Typesetting"/>
          <w:sz w:val="32"/>
          <w:szCs w:val="32"/>
        </w:rPr>
      </w:pPr>
    </w:p>
    <w:p w14:paraId="57DB5E10" w14:textId="33B065D0" w:rsidR="00ED41DE" w:rsidDel="001247B3" w:rsidRDefault="00ED41DE" w:rsidP="00531112">
      <w:pPr>
        <w:rPr>
          <w:del w:id="982" w:author="Salim ATALLA" w:date="2021-03-09T20:57:00Z"/>
          <w:rFonts w:ascii="Arabic Typesetting" w:hAnsi="Arabic Typesetting" w:cs="Arabic Typesetting"/>
          <w:sz w:val="32"/>
          <w:szCs w:val="32"/>
        </w:rPr>
      </w:pPr>
    </w:p>
    <w:p w14:paraId="48D9D93B" w14:textId="686F8752" w:rsidR="00ED41DE" w:rsidDel="00553A72" w:rsidRDefault="00ED41DE" w:rsidP="00531112">
      <w:pPr>
        <w:rPr>
          <w:del w:id="983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19A73B4B" w14:textId="57419562" w:rsidR="00ED41DE" w:rsidDel="00553A72" w:rsidRDefault="00ED41DE" w:rsidP="00531112">
      <w:pPr>
        <w:rPr>
          <w:del w:id="984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231FEDCF" w14:textId="0A0CB42F" w:rsidR="00ED41DE" w:rsidDel="00553A72" w:rsidRDefault="00ED41DE" w:rsidP="00531112">
      <w:pPr>
        <w:rPr>
          <w:del w:id="985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7262547F" w14:textId="246931EA" w:rsidR="00ED41DE" w:rsidDel="00553A72" w:rsidRDefault="00ED41DE" w:rsidP="00531112">
      <w:pPr>
        <w:rPr>
          <w:del w:id="986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49614025" w14:textId="72AC9261" w:rsidR="00ED41DE" w:rsidDel="00553A72" w:rsidRDefault="00ED41DE" w:rsidP="00531112">
      <w:pPr>
        <w:rPr>
          <w:del w:id="987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581A0D67" w14:textId="6178922A" w:rsidR="00ED41DE" w:rsidDel="00553A72" w:rsidRDefault="00ED41DE" w:rsidP="00531112">
      <w:pPr>
        <w:rPr>
          <w:del w:id="988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4196D747" w14:textId="698C4A12" w:rsidR="00ED41DE" w:rsidDel="00553A72" w:rsidRDefault="00ED41DE" w:rsidP="00531112">
      <w:pPr>
        <w:rPr>
          <w:del w:id="989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36483ACC" w14:textId="46027532" w:rsidR="00ED41DE" w:rsidDel="00553A72" w:rsidRDefault="00ED41DE" w:rsidP="00531112">
      <w:pPr>
        <w:rPr>
          <w:del w:id="990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230A68D5" w14:textId="6756E524" w:rsidR="00ED41DE" w:rsidDel="00553A72" w:rsidRDefault="00ED41DE" w:rsidP="00531112">
      <w:pPr>
        <w:rPr>
          <w:del w:id="991" w:author="Salim ATALLA" w:date="2021-03-09T20:50:00Z"/>
          <w:rFonts w:ascii="Arabic Typesetting" w:hAnsi="Arabic Typesetting" w:cs="Arabic Typesetting"/>
          <w:sz w:val="32"/>
          <w:szCs w:val="32"/>
        </w:rPr>
      </w:pPr>
    </w:p>
    <w:p w14:paraId="65012343" w14:textId="113EB1FC" w:rsidR="00ED41DE" w:rsidDel="001247B3" w:rsidRDefault="00ED41DE" w:rsidP="00531112">
      <w:pPr>
        <w:rPr>
          <w:del w:id="992" w:author="Salim ATALLA" w:date="2021-03-09T20:57:00Z"/>
          <w:rFonts w:ascii="Arabic Typesetting" w:hAnsi="Arabic Typesetting" w:cs="Arabic Typesetting"/>
          <w:sz w:val="32"/>
          <w:szCs w:val="32"/>
        </w:rPr>
      </w:pPr>
    </w:p>
    <w:p w14:paraId="1C312BC7" w14:textId="2D3EC6B9" w:rsidR="00ED41DE" w:rsidDel="001247B3" w:rsidRDefault="00ED41DE" w:rsidP="00531112">
      <w:pPr>
        <w:rPr>
          <w:del w:id="993" w:author="Salim ATALLA" w:date="2021-03-09T20:57:00Z"/>
          <w:rFonts w:ascii="Arabic Typesetting" w:hAnsi="Arabic Typesetting" w:cs="Arabic Typesetting"/>
          <w:sz w:val="32"/>
          <w:szCs w:val="32"/>
        </w:rPr>
      </w:pPr>
    </w:p>
    <w:p w14:paraId="7E072610" w14:textId="5C5A6732" w:rsidR="00ED41DE" w:rsidDel="001247B3" w:rsidRDefault="00ED41DE" w:rsidP="00531112">
      <w:pPr>
        <w:rPr>
          <w:del w:id="994" w:author="Salim ATALLA" w:date="2021-03-09T20:57:00Z"/>
          <w:rFonts w:ascii="Arabic Typesetting" w:hAnsi="Arabic Typesetting" w:cs="Arabic Typesetting"/>
          <w:sz w:val="32"/>
          <w:szCs w:val="32"/>
        </w:rPr>
      </w:pPr>
    </w:p>
    <w:p w14:paraId="689A81AD" w14:textId="77777777" w:rsidR="008B4855" w:rsidRDefault="008B4855">
      <w:pPr>
        <w:rPr>
          <w:rFonts w:ascii="Arabic Typesetting" w:hAnsi="Arabic Typesetting" w:cs="Arabic Typesetting"/>
          <w:sz w:val="32"/>
          <w:szCs w:val="32"/>
        </w:rPr>
      </w:pPr>
    </w:p>
    <w:p w14:paraId="1024EFD2" w14:textId="4CB950C4" w:rsidR="00B27A98" w:rsidDel="00C10A8F" w:rsidRDefault="00B27A98" w:rsidP="00B27A98">
      <w:pPr>
        <w:rPr>
          <w:del w:id="995" w:author="Salim ATALLA" w:date="2021-03-10T19:58:00Z"/>
        </w:rPr>
      </w:pPr>
      <w:del w:id="996" w:author="Salim ATALLA" w:date="2021-03-10T19:58:00Z">
        <w:r w:rsidDel="009A33DF">
          <w:delText>5\</w:delText>
        </w:r>
      </w:del>
    </w:p>
    <w:p w14:paraId="7C5C4D03" w14:textId="77777777" w:rsidR="00C10A8F" w:rsidRDefault="00C10A8F" w:rsidP="002A0552">
      <w:pPr>
        <w:rPr>
          <w:ins w:id="997" w:author="Salim ATALLA" w:date="2021-03-10T20:48:00Z"/>
        </w:rPr>
      </w:pPr>
    </w:p>
    <w:p w14:paraId="081F0A15" w14:textId="77777777" w:rsidR="00C10A8F" w:rsidRDefault="00C10A8F" w:rsidP="00B27A98">
      <w:pPr>
        <w:rPr>
          <w:ins w:id="998" w:author="Salim ATALLA" w:date="2021-03-10T19:58:00Z"/>
        </w:rPr>
      </w:pPr>
    </w:p>
    <w:p w14:paraId="51779ECA" w14:textId="77777777" w:rsidR="00EF540B" w:rsidRPr="004267A0" w:rsidRDefault="00EF540B" w:rsidP="00EF540B">
      <w:pPr>
        <w:rPr>
          <w:ins w:id="999" w:author="Salim ATALLA" w:date="2021-03-10T20:39:00Z"/>
          <w:rFonts w:ascii="High Tower Text" w:hAnsi="High Tower Text" w:cs="Arabic Typesetting"/>
          <w:color w:val="4472C4" w:themeColor="accent1"/>
          <w:u w:val="single"/>
        </w:rPr>
      </w:pPr>
      <w:ins w:id="1000" w:author="Salim ATALLA" w:date="2021-03-10T20:39:00Z">
        <w:r w:rsidRPr="004267A0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181CDCA9" w14:textId="77777777" w:rsidR="00257559" w:rsidRDefault="00EF540B" w:rsidP="00EF540B">
      <w:pPr>
        <w:rPr>
          <w:ins w:id="1001" w:author="Salim ATALLA" w:date="2021-03-11T21:34:00Z"/>
          <w:rFonts w:ascii="High Tower Text" w:hAnsi="High Tower Text"/>
        </w:rPr>
      </w:pPr>
      <w:ins w:id="1002" w:author="Salim ATALLA" w:date="2021-03-10T20:39:00Z">
        <w:r>
          <w:rPr>
            <w:rFonts w:ascii="High Tower Text" w:hAnsi="High Tower Text"/>
          </w:rPr>
          <w:t>Pour une fonction donnée :</w:t>
        </w:r>
        <w:r>
          <w:rPr>
            <w:rFonts w:ascii="High Tower Text" w:hAnsi="High Tower Text"/>
          </w:rPr>
          <w:tab/>
        </w:r>
      </w:ins>
    </w:p>
    <w:p w14:paraId="47287707" w14:textId="28A16B30" w:rsidR="009A33DF" w:rsidRDefault="00EF540B" w:rsidP="00EF540B">
      <w:pPr>
        <w:rPr>
          <w:ins w:id="1003" w:author="Salim ATALLA" w:date="2021-03-10T20:41:00Z"/>
          <w:rFonts w:ascii="High Tower Text" w:hAnsi="High Tower Text"/>
        </w:rPr>
      </w:pPr>
      <w:ins w:id="1004" w:author="Salim ATALLA" w:date="2021-03-10T20:39:00Z">
        <w:r>
          <w:rPr>
            <w:rFonts w:ascii="High Tower Text" w:hAnsi="High Tower Text"/>
          </w:rPr>
          <w:t>f(x) = x</w:t>
        </w:r>
        <w:r w:rsidRPr="004267A0">
          <w:rPr>
            <w:rFonts w:ascii="Adobe Devanagari" w:hAnsi="Adobe Devanagari" w:cs="Adobe Devanagari"/>
            <w:vertAlign w:val="superscript"/>
          </w:rPr>
          <w:t>2</w:t>
        </w:r>
        <w:r>
          <w:rPr>
            <w:rFonts w:ascii="High Tower Text" w:hAnsi="High Tower Text"/>
          </w:rPr>
          <w:t xml:space="preserve"> + x</w:t>
        </w:r>
      </w:ins>
      <w:ins w:id="1005" w:author="Salim ATALLA" w:date="2021-03-10T20:40:00Z">
        <w:r w:rsidR="00050BB9">
          <w:rPr>
            <w:rFonts w:ascii="High Tower Text" w:hAnsi="High Tower Text"/>
          </w:rPr>
          <w:tab/>
          <w:t>, et pour un tableau x_i</w:t>
        </w:r>
      </w:ins>
      <w:ins w:id="1006" w:author="Salim ATALLA" w:date="2021-03-10T20:41:00Z">
        <w:r w:rsidR="00050BB9">
          <w:rPr>
            <w:rFonts w:ascii="High Tower Text" w:hAnsi="High Tower Text"/>
          </w:rPr>
          <w:t xml:space="preserve"> </w:t>
        </w:r>
      </w:ins>
      <w:ins w:id="1007" w:author="Salim ATALLA" w:date="2021-03-10T20:40:00Z">
        <w:r w:rsidR="00050BB9">
          <w:rPr>
            <w:rFonts w:ascii="High Tower Text" w:hAnsi="High Tower Text"/>
          </w:rPr>
          <w:t>[n] = {2, 3, 4, 5, 6</w:t>
        </w:r>
      </w:ins>
      <w:ins w:id="1008" w:author="Salim ATALLA" w:date="2021-03-10T20:41:00Z">
        <w:r w:rsidR="00050BB9">
          <w:rPr>
            <w:rFonts w:ascii="High Tower Text" w:hAnsi="High Tower Text"/>
          </w:rPr>
          <w:t xml:space="preserve">},    </w:t>
        </w:r>
      </w:ins>
      <w:ins w:id="1009" w:author="Salim ATALLA" w:date="2021-03-10T20:42:00Z">
        <w:r w:rsidR="001C679D">
          <w:rPr>
            <w:rFonts w:ascii="High Tower Text" w:hAnsi="High Tower Text"/>
          </w:rPr>
          <w:t>où n</w:t>
        </w:r>
      </w:ins>
      <w:ins w:id="1010" w:author="Salim ATALLA" w:date="2021-03-10T20:40:00Z">
        <w:r w:rsidR="00050BB9">
          <w:rPr>
            <w:rFonts w:ascii="High Tower Text" w:hAnsi="High Tower Text"/>
          </w:rPr>
          <w:t xml:space="preserve"> = 5</w:t>
        </w:r>
      </w:ins>
    </w:p>
    <w:p w14:paraId="0E464C68" w14:textId="3E749298" w:rsidR="0041365B" w:rsidRDefault="00257559" w:rsidP="0041365B">
      <w:pPr>
        <w:rPr>
          <w:ins w:id="1011" w:author="Salim ATALLA" w:date="2021-03-10T20:43:00Z"/>
          <w:rFonts w:ascii="High Tower Text" w:hAnsi="High Tower Text" w:cs="Arabic Typesetting"/>
        </w:rPr>
      </w:pPr>
      <w:ins w:id="1012" w:author="Salim ATALLA" w:date="2021-03-10T20:43:00Z">
        <w:r>
          <w:rPr>
            <w:noProof/>
          </w:rPr>
          <w:drawing>
            <wp:anchor distT="0" distB="0" distL="114300" distR="114300" simplePos="0" relativeHeight="251669504" behindDoc="1" locked="0" layoutInCell="1" allowOverlap="1" wp14:anchorId="69D53E37" wp14:editId="5A0F1908">
              <wp:simplePos x="0" y="0"/>
              <wp:positionH relativeFrom="margin">
                <wp:align>right</wp:align>
              </wp:positionH>
              <wp:positionV relativeFrom="paragraph">
                <wp:posOffset>5080</wp:posOffset>
              </wp:positionV>
              <wp:extent cx="2850515" cy="760095"/>
              <wp:effectExtent l="0" t="0" r="6985" b="1905"/>
              <wp:wrapTight wrapText="bothSides">
                <wp:wrapPolygon edited="0">
                  <wp:start x="577" y="0"/>
                  <wp:lineTo x="577" y="21113"/>
                  <wp:lineTo x="21509" y="21113"/>
                  <wp:lineTo x="21509" y="0"/>
                  <wp:lineTo x="577" y="0"/>
                </wp:wrapPolygon>
              </wp:wrapTight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3517" t="-1011" r="21980" b="1011"/>
                      <a:stretch/>
                    </pic:blipFill>
                    <pic:spPr bwMode="auto">
                      <a:xfrm>
                        <a:off x="0" y="0"/>
                        <a:ext cx="2850515" cy="760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1365B">
          <w:rPr>
            <w:rFonts w:ascii="High Tower Text" w:hAnsi="High Tower Text" w:cs="Arabic Typesetting"/>
          </w:rPr>
          <w:t xml:space="preserve">On aura le résultat </w:t>
        </w:r>
      </w:ins>
      <w:ins w:id="1013" w:author="Salim ATALLA" w:date="2021-03-11T21:35:00Z">
        <w:r>
          <w:rPr>
            <w:rFonts w:ascii="High Tower Text" w:hAnsi="High Tower Text" w:cs="Arabic Typesetting"/>
          </w:rPr>
          <w:t>ci</w:t>
        </w:r>
        <w:r w:rsidRPr="00257559">
          <w:rPr>
            <w:rFonts w:ascii="Adobe Devanagari" w:hAnsi="Adobe Devanagari" w:cs="Adobe Devanagari"/>
            <w:rPrChange w:id="1014" w:author="Salim ATALLA" w:date="2021-03-11T21:35:00Z">
              <w:rPr>
                <w:rFonts w:ascii="High Tower Text" w:hAnsi="High Tower Text" w:cs="Arabic Typesetting"/>
              </w:rPr>
            </w:rPrChange>
          </w:rPr>
          <w:t>-</w:t>
        </w:r>
        <w:r>
          <w:rPr>
            <w:rFonts w:ascii="High Tower Text" w:hAnsi="High Tower Text" w:cs="Arabic Typesetting"/>
          </w:rPr>
          <w:t>contre</w:t>
        </w:r>
      </w:ins>
      <w:ins w:id="1015" w:author="Salim ATALLA" w:date="2021-03-10T20:43:00Z">
        <w:r w:rsidR="0041365B">
          <w:rPr>
            <w:rFonts w:ascii="High Tower Text" w:hAnsi="High Tower Text" w:cs="Arabic Typesetting"/>
          </w:rPr>
          <w:t> :</w:t>
        </w:r>
      </w:ins>
    </w:p>
    <w:p w14:paraId="23C7303C" w14:textId="0DE93DBF" w:rsidR="00050BB9" w:rsidRDefault="00050BB9" w:rsidP="00EF540B">
      <w:pPr>
        <w:rPr>
          <w:ins w:id="1016" w:author="Salim ATALLA" w:date="2021-03-11T21:35:00Z"/>
        </w:rPr>
      </w:pPr>
    </w:p>
    <w:p w14:paraId="47F27DBC" w14:textId="3CCE7BB9" w:rsidR="00257559" w:rsidRDefault="00257559" w:rsidP="00EF540B">
      <w:pPr>
        <w:rPr>
          <w:ins w:id="1017" w:author="Salim ATALLA" w:date="2021-03-11T21:35:00Z"/>
        </w:rPr>
      </w:pPr>
    </w:p>
    <w:p w14:paraId="586D4DA9" w14:textId="77777777" w:rsidR="00257559" w:rsidRDefault="00257559" w:rsidP="00EF540B">
      <w:pPr>
        <w:rPr>
          <w:ins w:id="1018" w:author="Salim ATALLA" w:date="2021-03-10T19:58:00Z"/>
        </w:rPr>
      </w:pPr>
    </w:p>
    <w:p w14:paraId="1B022855" w14:textId="27757C1C" w:rsidR="00181FFA" w:rsidRDefault="00181FFA" w:rsidP="00337317">
      <w:pPr>
        <w:rPr>
          <w:ins w:id="1019" w:author="Salim ATALLA" w:date="2021-03-10T20:47:00Z"/>
          <w:rFonts w:ascii="High Tower Text" w:hAnsi="High Tower Text"/>
        </w:rPr>
      </w:pPr>
      <w:ins w:id="1020" w:author="Salim ATALLA" w:date="2021-03-10T20:44:00Z">
        <w:r>
          <w:rPr>
            <w:rFonts w:ascii="High Tower Text" w:hAnsi="High Tower Text"/>
          </w:rPr>
          <w:t>Cela signifie que </w:t>
        </w:r>
      </w:ins>
      <w:ins w:id="1021" w:author="Salim ATALLA" w:date="2021-03-10T20:45:00Z">
        <w:r>
          <w:rPr>
            <w:rFonts w:ascii="High Tower Text" w:hAnsi="High Tower Text"/>
          </w:rPr>
          <w:t>pour cette fonction sur les intervalles :</w:t>
        </w:r>
        <w:r>
          <w:rPr>
            <w:rFonts w:ascii="High Tower Text" w:hAnsi="High Tower Text"/>
          </w:rPr>
          <w:tab/>
          <w:t>[2, 3</w:t>
        </w:r>
      </w:ins>
      <w:ins w:id="1022" w:author="Salim ATALLA" w:date="2021-03-10T20:46:00Z">
        <w:r w:rsidR="00337317">
          <w:rPr>
            <w:rFonts w:ascii="High Tower Text" w:hAnsi="High Tower Text"/>
          </w:rPr>
          <w:t>]</w:t>
        </w:r>
        <w:r w:rsidR="009A7E01">
          <w:rPr>
            <w:rFonts w:ascii="High Tower Text" w:hAnsi="High Tower Text"/>
          </w:rPr>
          <w:t> ;</w:t>
        </w:r>
        <w:r w:rsidR="00337317">
          <w:rPr>
            <w:rFonts w:ascii="High Tower Text" w:hAnsi="High Tower Text"/>
          </w:rPr>
          <w:tab/>
        </w:r>
      </w:ins>
      <w:ins w:id="1023" w:author="Salim ATALLA" w:date="2021-03-10T20:45:00Z">
        <w:r>
          <w:rPr>
            <w:rFonts w:ascii="High Tower Text" w:hAnsi="High Tower Text"/>
          </w:rPr>
          <w:t>[3, 4]</w:t>
        </w:r>
      </w:ins>
      <w:ins w:id="1024" w:author="Salim ATALLA" w:date="2021-03-10T20:46:00Z">
        <w:r w:rsidR="009A7E01">
          <w:rPr>
            <w:rFonts w:ascii="High Tower Text" w:hAnsi="High Tower Text"/>
          </w:rPr>
          <w:t> ;</w:t>
        </w:r>
        <w:r w:rsidR="00337317">
          <w:rPr>
            <w:rFonts w:ascii="High Tower Text" w:hAnsi="High Tower Text"/>
          </w:rPr>
          <w:tab/>
        </w:r>
      </w:ins>
      <w:ins w:id="1025" w:author="Salim ATALLA" w:date="2021-03-10T20:45:00Z">
        <w:r>
          <w:rPr>
            <w:rFonts w:ascii="High Tower Text" w:hAnsi="High Tower Text"/>
          </w:rPr>
          <w:t>[</w:t>
        </w:r>
      </w:ins>
      <w:ins w:id="1026" w:author="Salim ATALLA" w:date="2021-03-10T20:46:00Z">
        <w:r>
          <w:rPr>
            <w:rFonts w:ascii="High Tower Text" w:hAnsi="High Tower Text"/>
          </w:rPr>
          <w:t>4</w:t>
        </w:r>
      </w:ins>
      <w:ins w:id="1027" w:author="Salim ATALLA" w:date="2021-03-10T20:45:00Z">
        <w:r>
          <w:rPr>
            <w:rFonts w:ascii="High Tower Text" w:hAnsi="High Tower Text"/>
          </w:rPr>
          <w:t xml:space="preserve">, </w:t>
        </w:r>
      </w:ins>
      <w:ins w:id="1028" w:author="Salim ATALLA" w:date="2021-03-10T20:46:00Z">
        <w:r>
          <w:rPr>
            <w:rFonts w:ascii="High Tower Text" w:hAnsi="High Tower Text"/>
          </w:rPr>
          <w:t>5</w:t>
        </w:r>
      </w:ins>
      <w:ins w:id="1029" w:author="Salim ATALLA" w:date="2021-03-10T20:45:00Z">
        <w:r>
          <w:rPr>
            <w:rFonts w:ascii="High Tower Text" w:hAnsi="High Tower Text"/>
          </w:rPr>
          <w:t>]</w:t>
        </w:r>
      </w:ins>
      <w:ins w:id="1030" w:author="Salim ATALLA" w:date="2021-03-10T20:46:00Z">
        <w:r w:rsidR="009A7E01">
          <w:rPr>
            <w:rFonts w:ascii="High Tower Text" w:hAnsi="High Tower Text"/>
          </w:rPr>
          <w:t> ;</w:t>
        </w:r>
        <w:r w:rsidR="00337317">
          <w:rPr>
            <w:rFonts w:ascii="High Tower Text" w:hAnsi="High Tower Text"/>
          </w:rPr>
          <w:tab/>
        </w:r>
        <w:r>
          <w:rPr>
            <w:rFonts w:ascii="High Tower Text" w:hAnsi="High Tower Text"/>
          </w:rPr>
          <w:t>[5, 6]</w:t>
        </w:r>
      </w:ins>
    </w:p>
    <w:p w14:paraId="61270773" w14:textId="01244292" w:rsidR="009A7E01" w:rsidRDefault="009A7E01" w:rsidP="00337317">
      <w:pPr>
        <w:rPr>
          <w:ins w:id="1031" w:author="Salim ATALLA" w:date="2021-03-10T20:47:00Z"/>
          <w:rFonts w:ascii="High Tower Text" w:hAnsi="High Tower Text"/>
        </w:rPr>
      </w:pPr>
      <w:ins w:id="1032" w:author="Salim ATALLA" w:date="2021-03-10T20:47:00Z">
        <w:r>
          <w:rPr>
            <w:rFonts w:ascii="High Tower Text" w:hAnsi="High Tower Text"/>
          </w:rPr>
          <w:t xml:space="preserve">Les points maximaux sont </w:t>
        </w:r>
        <w:r w:rsidRPr="004A4117">
          <w:rPr>
            <w:rFonts w:ascii="Adobe Devanagari" w:hAnsi="Adobe Devanagari" w:cs="Adobe Devanagari"/>
            <w:rPrChange w:id="1033" w:author="Salim ATALLA" w:date="2021-03-10T20:48:00Z">
              <w:rPr>
                <w:rFonts w:ascii="High Tower Text" w:hAnsi="High Tower Text"/>
              </w:rPr>
            </w:rPrChange>
          </w:rPr>
          <w:t>12, 20, 30, 42</w:t>
        </w:r>
        <w:r>
          <w:rPr>
            <w:rFonts w:ascii="High Tower Text" w:hAnsi="High Tower Text"/>
          </w:rPr>
          <w:t xml:space="preserve"> dans l’ordre.</w:t>
        </w:r>
      </w:ins>
    </w:p>
    <w:p w14:paraId="571486FA" w14:textId="77777777" w:rsidR="009A7E01" w:rsidRPr="00337317" w:rsidRDefault="009A7E01">
      <w:pPr>
        <w:rPr>
          <w:ins w:id="1034" w:author="Salim ATALLA" w:date="2021-03-10T19:58:00Z"/>
          <w:rFonts w:ascii="High Tower Text" w:hAnsi="High Tower Text"/>
          <w:rPrChange w:id="1035" w:author="Salim ATALLA" w:date="2021-03-10T20:46:00Z">
            <w:rPr>
              <w:ins w:id="1036" w:author="Salim ATALLA" w:date="2021-03-10T19:58:00Z"/>
            </w:rPr>
          </w:rPrChange>
        </w:rPr>
      </w:pPr>
    </w:p>
    <w:p w14:paraId="179B742D" w14:textId="41C4A4F6" w:rsidR="009A33DF" w:rsidRDefault="009A33DF" w:rsidP="00B27A98">
      <w:pPr>
        <w:rPr>
          <w:ins w:id="1037" w:author="Salim ATALLA" w:date="2021-03-10T19:58:00Z"/>
        </w:rPr>
      </w:pPr>
    </w:p>
    <w:p w14:paraId="2FF93734" w14:textId="06C78476" w:rsidR="009A33DF" w:rsidRDefault="009A33DF" w:rsidP="00B27A98">
      <w:pPr>
        <w:rPr>
          <w:ins w:id="1038" w:author="Salim ATALLA" w:date="2021-03-10T19:58:00Z"/>
        </w:rPr>
      </w:pPr>
    </w:p>
    <w:p w14:paraId="2F3149AE" w14:textId="10E47580" w:rsidR="009A33DF" w:rsidRDefault="009A33DF" w:rsidP="00B27A98">
      <w:pPr>
        <w:rPr>
          <w:ins w:id="1039" w:author="Salim ATALLA" w:date="2021-03-10T19:58:00Z"/>
        </w:rPr>
      </w:pPr>
    </w:p>
    <w:p w14:paraId="18D11CBD" w14:textId="5340E21C" w:rsidR="009A33DF" w:rsidRDefault="009A33DF" w:rsidP="00B27A98">
      <w:pPr>
        <w:rPr>
          <w:ins w:id="1040" w:author="Salim ATALLA" w:date="2021-03-10T20:49:00Z"/>
        </w:rPr>
      </w:pPr>
    </w:p>
    <w:p w14:paraId="7392B019" w14:textId="2F76BF06" w:rsidR="008909C1" w:rsidRDefault="008909C1" w:rsidP="00B27A98">
      <w:pPr>
        <w:rPr>
          <w:ins w:id="1041" w:author="Salim ATALLA" w:date="2021-03-10T20:57:00Z"/>
        </w:rPr>
      </w:pPr>
    </w:p>
    <w:p w14:paraId="798B1A66" w14:textId="77777777" w:rsidR="00135FCF" w:rsidRDefault="00135FCF" w:rsidP="00B27A98">
      <w:pPr>
        <w:rPr>
          <w:ins w:id="1042" w:author="Salim ATALLA" w:date="2021-03-10T19:58:00Z"/>
        </w:rPr>
      </w:pPr>
    </w:p>
    <w:p w14:paraId="5592338A" w14:textId="6D55A2BC" w:rsidR="00163133" w:rsidRPr="00CF3216" w:rsidRDefault="009A33DF">
      <w:pPr>
        <w:pStyle w:val="Titre2"/>
        <w:rPr>
          <w:ins w:id="1043" w:author="Salim ATALLA" w:date="2021-03-10T19:58:00Z"/>
          <w:rFonts w:ascii="Bradley Hand ITC" w:hAnsi="Bradley Hand ITC"/>
          <w:b/>
          <w:bCs/>
          <w:rPrChange w:id="1044" w:author="Salim ATALLA" w:date="2021-03-10T20:49:00Z">
            <w:rPr>
              <w:ins w:id="1045" w:author="Salim ATALLA" w:date="2021-03-10T19:58:00Z"/>
            </w:rPr>
          </w:rPrChange>
        </w:rPr>
        <w:pPrChange w:id="1046" w:author="Salim ATALLA" w:date="2021-03-10T20:49:00Z">
          <w:pPr/>
        </w:pPrChange>
      </w:pPr>
      <w:ins w:id="1047" w:author="Salim ATALLA" w:date="2021-03-10T19:58:00Z">
        <w:r w:rsidRPr="004267A0">
          <w:rPr>
            <w:rFonts w:ascii="Bradley Hand ITC" w:hAnsi="Bradley Hand ITC"/>
            <w:b/>
            <w:bCs/>
          </w:rPr>
          <w:lastRenderedPageBreak/>
          <w:t xml:space="preserve">Tâches </w:t>
        </w:r>
        <w:r>
          <w:rPr>
            <w:rFonts w:ascii="Bradley Hand ITC" w:hAnsi="Bradley Hand ITC"/>
            <w:b/>
            <w:bCs/>
          </w:rPr>
          <w:t>5</w:t>
        </w:r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5575C394" w14:textId="3E12AB5B" w:rsidR="00C52203" w:rsidRDefault="00C52203" w:rsidP="00C52203">
      <w:pPr>
        <w:rPr>
          <w:ins w:id="1048" w:author="Salim ATALLA" w:date="2021-03-10T21:05:00Z"/>
          <w:rFonts w:ascii="High Tower Text" w:hAnsi="High Tower Text" w:cs="Arabic Typesetting"/>
        </w:rPr>
      </w:pPr>
    </w:p>
    <w:p w14:paraId="352343DF" w14:textId="0A8C7FB6" w:rsidR="00C52203" w:rsidRPr="00C52203" w:rsidRDefault="00C52203">
      <w:pPr>
        <w:rPr>
          <w:ins w:id="1049" w:author="Salim ATALLA" w:date="2021-03-10T21:05:00Z"/>
          <w:rFonts w:ascii="High Tower Text" w:hAnsi="High Tower Text"/>
          <w:rPrChange w:id="1050" w:author="Salim ATALLA" w:date="2021-03-10T21:05:00Z">
            <w:rPr>
              <w:ins w:id="1051" w:author="Salim ATALLA" w:date="2021-03-10T21:05:00Z"/>
              <w:rFonts w:ascii="High Tower Text" w:hAnsi="High Tower Text" w:cs="Arabic Typesetting"/>
            </w:rPr>
          </w:rPrChange>
        </w:rPr>
      </w:pPr>
      <w:ins w:id="1052" w:author="Salim ATALLA" w:date="2021-03-10T21:05:00Z">
        <w:r w:rsidRPr="00C52203">
          <w:rPr>
            <w:rFonts w:ascii="High Tower Text" w:hAnsi="High Tower Text"/>
            <w:u w:val="single"/>
            <w:rPrChange w:id="1053" w:author="Salim ATALLA" w:date="2021-03-10T21:05:00Z">
              <w:rPr>
                <w:rFonts w:ascii="High Tower Text" w:hAnsi="High Tower Text"/>
              </w:rPr>
            </w:rPrChange>
          </w:rPr>
          <w:t>Rôle</w:t>
        </w:r>
        <w:r w:rsidRPr="00C52203">
          <w:rPr>
            <w:rFonts w:ascii="High Tower Text" w:hAnsi="High Tower Text"/>
          </w:rPr>
          <w:t xml:space="preserve"> :</w:t>
        </w:r>
        <w:r w:rsidRPr="00C52203">
          <w:rPr>
            <w:rFonts w:ascii="High Tower Text" w:hAnsi="High Tower Text"/>
            <w:rPrChange w:id="1054" w:author="Salim ATALLA" w:date="2021-03-10T21:05:00Z">
              <w:rPr>
                <w:lang w:eastAsia="fr-FR"/>
              </w:rPr>
            </w:rPrChange>
          </w:rPr>
          <w:t> créer </w:t>
        </w:r>
        <w:r w:rsidRPr="00C52203">
          <w:rPr>
            <w:rFonts w:ascii="High Tower Text" w:hAnsi="High Tower Text"/>
          </w:rPr>
          <w:t>une matrice</w:t>
        </w:r>
        <w:r w:rsidRPr="00C52203">
          <w:rPr>
            <w:rFonts w:ascii="High Tower Text" w:hAnsi="High Tower Text"/>
            <w:rPrChange w:id="1055" w:author="Salim ATALLA" w:date="2021-03-10T21:05:00Z">
              <w:rPr>
                <w:lang w:eastAsia="fr-FR"/>
              </w:rPr>
            </w:rPrChange>
          </w:rPr>
          <w:t> A de n lignes et m </w:t>
        </w:r>
        <w:r w:rsidRPr="00C52203">
          <w:rPr>
            <w:rFonts w:ascii="High Tower Text" w:hAnsi="High Tower Text"/>
          </w:rPr>
          <w:t>colonnes</w:t>
        </w:r>
        <w:r w:rsidRPr="00C52203">
          <w:rPr>
            <w:rFonts w:ascii="High Tower Text" w:hAnsi="High Tower Text"/>
            <w:rPrChange w:id="1056" w:author="Salim ATALLA" w:date="2021-03-10T21:05:00Z">
              <w:rPr>
                <w:lang w:eastAsia="fr-FR"/>
              </w:rPr>
            </w:rPrChange>
          </w:rPr>
          <w:t>.</w:t>
        </w:r>
      </w:ins>
    </w:p>
    <w:p w14:paraId="034AE28A" w14:textId="48794CD5" w:rsidR="00B27A98" w:rsidRDefault="00B27A98" w:rsidP="002A0552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 w:rsidR="00B47BF0">
        <w:rPr>
          <w:rFonts w:ascii="High Tower Text" w:hAnsi="High Tower Text" w:cs="Arabic Typesetting"/>
          <w:i/>
          <w:iCs/>
        </w:rPr>
        <w:t>cr</w:t>
      </w:r>
      <w:r w:rsidR="006E4F50">
        <w:rPr>
          <w:rFonts w:ascii="High Tower Text" w:hAnsi="High Tower Text" w:cs="Arabic Typesetting"/>
          <w:i/>
          <w:iCs/>
        </w:rPr>
        <w:t>e</w:t>
      </w:r>
      <w:r w:rsidR="00B47BF0">
        <w:rPr>
          <w:rFonts w:ascii="High Tower Text" w:hAnsi="High Tower Text" w:cs="Arabic Typesetting"/>
          <w:i/>
          <w:iCs/>
        </w:rPr>
        <w:t>er_</w:t>
      </w:r>
      <w:r w:rsidR="002A0552">
        <w:rPr>
          <w:rFonts w:ascii="High Tower Text" w:hAnsi="High Tower Text" w:cs="Arabic Typesetting"/>
          <w:i/>
          <w:iCs/>
        </w:rPr>
        <w:t>Matrice</w:t>
      </w:r>
      <w:r w:rsidR="00B47BF0">
        <w:rPr>
          <w:rFonts w:ascii="High Tower Text" w:hAnsi="High Tower Text" w:cs="Arabic Typesetting"/>
          <w:i/>
          <w:iCs/>
        </w:rPr>
        <w:t>_</w:t>
      </w:r>
      <w:r w:rsidR="002A0552">
        <w:rPr>
          <w:rFonts w:ascii="High Tower Text" w:hAnsi="High Tower Text" w:cs="Arabic Typesetting"/>
          <w:i/>
          <w:iCs/>
        </w:rPr>
        <w:t>Vide</w:t>
      </w:r>
      <w:r>
        <w:rPr>
          <w:rFonts w:ascii="High Tower Text" w:hAnsi="High Tower Text" w:cs="Arabic Typesetting"/>
        </w:rPr>
        <w:t xml:space="preserve"> (</w:t>
      </w:r>
      <w:r w:rsidR="002A0552">
        <w:rPr>
          <w:rFonts w:ascii="High Tower Text" w:hAnsi="High Tower Text" w:cs="Arabic Typesetting"/>
        </w:rPr>
        <w:t xml:space="preserve">entier </w:t>
      </w:r>
      <w:r w:rsidR="002A0552" w:rsidRPr="002A0552">
        <w:rPr>
          <w:rFonts w:ascii="High Tower Text" w:hAnsi="High Tower Text" w:cs="Arabic Typesetting"/>
          <w:u w:val="single"/>
        </w:rPr>
        <w:t>d</w:t>
      </w:r>
      <w:r w:rsidR="002A0552">
        <w:rPr>
          <w:rFonts w:ascii="High Tower Text" w:hAnsi="High Tower Text" w:cs="Arabic Typesetting"/>
        </w:rPr>
        <w:t xml:space="preserve"> n, entier </w:t>
      </w:r>
      <w:r w:rsidR="002A0552" w:rsidRPr="002A0552">
        <w:rPr>
          <w:rFonts w:ascii="High Tower Text" w:hAnsi="High Tower Text" w:cs="Arabic Typesetting"/>
          <w:u w:val="single"/>
        </w:rPr>
        <w:t>d</w:t>
      </w:r>
      <w:r w:rsidR="002A0552">
        <w:rPr>
          <w:rFonts w:ascii="High Tower Text" w:hAnsi="High Tower Text" w:cs="Arabic Typesetting"/>
        </w:rPr>
        <w:t xml:space="preserve"> m</w:t>
      </w:r>
      <w:r>
        <w:rPr>
          <w:rFonts w:ascii="High Tower Text" w:hAnsi="High Tower Text" w:cs="Arabic Typesetting"/>
        </w:rPr>
        <w:t xml:space="preserve">) : pointeur vers une tableau de réels </w:t>
      </w:r>
    </w:p>
    <w:p w14:paraId="6AE18353" w14:textId="79FDD8A9" w:rsidR="00B27A98" w:rsidRDefault="00B27A98" w:rsidP="00B27A98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  <w:t>// pré :   n</w:t>
      </w:r>
      <w:ins w:id="1057" w:author="Salim ATALLA" w:date="2021-03-10T20:49:00Z">
        <w:r w:rsidR="00E61306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>&gt;</w:t>
      </w:r>
      <w:ins w:id="1058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 w:rsidR="00E342E9">
        <w:rPr>
          <w:rFonts w:ascii="High Tower Text" w:hAnsi="High Tower Text" w:cs="Arabic Typesetting"/>
        </w:rPr>
        <w:t>0 et m</w:t>
      </w:r>
      <w:ins w:id="1059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 w:rsidR="00E342E9">
        <w:rPr>
          <w:rFonts w:ascii="High Tower Text" w:hAnsi="High Tower Text" w:cs="Arabic Typesetting"/>
        </w:rPr>
        <w:t>&gt;</w:t>
      </w:r>
      <w:ins w:id="1060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 w:rsidR="00E342E9">
        <w:rPr>
          <w:rFonts w:ascii="High Tower Text" w:hAnsi="High Tower Text" w:cs="Arabic Typesetting"/>
        </w:rPr>
        <w:t>0</w:t>
      </w:r>
    </w:p>
    <w:p w14:paraId="6877F406" w14:textId="7F667040" w:rsidR="00B27A98" w:rsidRDefault="00B27A98" w:rsidP="00B27A98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7420EF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 xml:space="preserve">   </w:t>
      </w:r>
      <w:r w:rsidRPr="00E970D8">
        <w:rPr>
          <w:rFonts w:ascii="Prestige Elite Std" w:hAnsi="Prestige Elite Std" w:cs="Arabic Typesetting"/>
          <w:sz w:val="18"/>
          <w:szCs w:val="18"/>
          <w:rPrChange w:id="1061" w:author="Salim ATALLA" w:date="2021-03-09T20:36:00Z">
            <w:rPr>
              <w:rFonts w:ascii="High Tower Text" w:hAnsi="High Tower Text" w:cs="Arabic Typesetting"/>
            </w:rPr>
          </w:rPrChange>
        </w:rPr>
        <w:t xml:space="preserve">pointeur vers une tableau de réels : </w:t>
      </w:r>
      <w:r w:rsidR="00E87B11" w:rsidRPr="00E970D8">
        <w:rPr>
          <w:rFonts w:ascii="Prestige Elite Std" w:hAnsi="Prestige Elite Std" w:cs="Arabic Typesetting"/>
          <w:sz w:val="18"/>
          <w:szCs w:val="18"/>
          <w:rPrChange w:id="1062" w:author="Salim ATALLA" w:date="2021-03-09T20:36:00Z">
            <w:rPr>
              <w:rFonts w:ascii="High Tower Text" w:hAnsi="High Tower Text" w:cs="Arabic Typesetting"/>
            </w:rPr>
          </w:rPrChange>
        </w:rPr>
        <w:t>M</w:t>
      </w:r>
      <w:r w:rsidRPr="00E970D8">
        <w:rPr>
          <w:rFonts w:ascii="Prestige Elite Std" w:hAnsi="Prestige Elite Std" w:cs="Arabic Typesetting"/>
          <w:sz w:val="18"/>
          <w:szCs w:val="18"/>
          <w:rPrChange w:id="1063" w:author="Salim ATALLA" w:date="2021-03-09T20:36:00Z">
            <w:rPr>
              <w:rFonts w:ascii="High Tower Text" w:hAnsi="High Tower Text" w:cs="Arabic Typesetting"/>
            </w:rPr>
          </w:rPrChange>
        </w:rPr>
        <w:t> </w:t>
      </w:r>
    </w:p>
    <w:p w14:paraId="5CD97819" w14:textId="2B63477A" w:rsidR="00B27A98" w:rsidRPr="00985D74" w:rsidRDefault="00B27A98" w:rsidP="00B27A98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7420EF" w:rsidRPr="00985D74">
        <w:rPr>
          <w:rFonts w:ascii="High Tower Text" w:hAnsi="High Tower Text" w:cs="Arabic Typesetting"/>
          <w:u w:val="single"/>
        </w:rPr>
        <w:t>Début</w:t>
      </w:r>
      <w:r w:rsidR="007420EF">
        <w:rPr>
          <w:rFonts w:ascii="High Tower Text" w:hAnsi="High Tower Text" w:cs="Arabic Typesetting"/>
        </w:rPr>
        <w:t> :</w:t>
      </w:r>
    </w:p>
    <w:p w14:paraId="1DE142D5" w14:textId="3B32979D" w:rsidR="00B27A98" w:rsidRPr="00E970D8" w:rsidRDefault="00B27A98" w:rsidP="00B27A98">
      <w:pPr>
        <w:spacing w:after="0"/>
        <w:rPr>
          <w:rFonts w:ascii="Prestige Elite Std" w:hAnsi="Prestige Elite Std" w:cs="Adobe Naskh Medium"/>
          <w:sz w:val="18"/>
          <w:szCs w:val="18"/>
          <w:rPrChange w:id="1064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hAnsi="Prestige Elite Std" w:cs="Adobe Naskh Medium"/>
          <w:sz w:val="18"/>
          <w:szCs w:val="18"/>
          <w:rPrChange w:id="1065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hAnsi="Prestige Elite Std" w:cs="Adobe Naskh Medium"/>
          <w:sz w:val="18"/>
          <w:szCs w:val="18"/>
          <w:rPrChange w:id="1066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E87B11" w:rsidRPr="00E970D8">
        <w:rPr>
          <w:rFonts w:ascii="Prestige Elite Std" w:eastAsia="Adobe Fan Heiti Std B" w:hAnsi="Prestige Elite Std" w:cs="Adobe Naskh Medium"/>
          <w:sz w:val="18"/>
          <w:szCs w:val="18"/>
          <w:rPrChange w:id="106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</w:t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6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069" w:author="Salim ATALLA" w:date="2021-03-10T20:53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070" w:author="Salim ATALLA" w:date="2021-03-10T20:53:00Z">
        <w:r w:rsidRPr="00E970D8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1071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7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allocation</w:t>
      </w:r>
      <w:del w:id="1073" w:author="Salim ATALLA" w:date="2021-03-09T20:43:00Z">
        <w:r w:rsidRPr="00E970D8" w:rsidDel="00296FFE">
          <w:rPr>
            <w:rFonts w:ascii="Prestige Elite Std" w:eastAsia="Adobe Fan Heiti Std B" w:hAnsi="Prestige Elite Std" w:cs="Adobe Naskh Medium"/>
            <w:sz w:val="18"/>
            <w:szCs w:val="18"/>
            <w:rPrChange w:id="1074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7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(tableau de réels</w:t>
      </w:r>
      <w:ins w:id="1076" w:author="Salim ATALLA" w:date="2021-03-10T14:15:00Z">
        <w:r w:rsidR="00F94DB9">
          <w:rPr>
            <w:rFonts w:ascii="Prestige Elite Std" w:eastAsia="Adobe Fan Heiti Std B" w:hAnsi="Prestige Elite Std" w:cs="Adobe Naskh Medium"/>
            <w:sz w:val="18"/>
            <w:szCs w:val="18"/>
          </w:rPr>
          <w:t>[1:n*m]</w:t>
        </w:r>
      </w:ins>
      <w:del w:id="1077" w:author="Salim ATALLA" w:date="2021-03-10T14:15:00Z">
        <w:r w:rsidRPr="00E970D8" w:rsidDel="00F94DB9">
          <w:rPr>
            <w:rFonts w:ascii="Prestige Elite Std" w:eastAsia="Adobe Fan Heiti Std B" w:hAnsi="Prestige Elite Std" w:cs="Adobe Naskh Medium"/>
            <w:sz w:val="18"/>
            <w:szCs w:val="18"/>
            <w:rPrChange w:id="107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: n</w:delText>
        </w:r>
        <w:r w:rsidR="00E87B11" w:rsidRPr="00E970D8" w:rsidDel="00F94DB9">
          <w:rPr>
            <w:rFonts w:ascii="Prestige Elite Std" w:eastAsia="Adobe Fan Heiti Std B" w:hAnsi="Prestige Elite Std" w:cs="Adobe Naskh Medium"/>
            <w:sz w:val="18"/>
            <w:szCs w:val="18"/>
            <w:rPrChange w:id="107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*m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8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2AA40621" w14:textId="4F61F8BC" w:rsidR="00B27A98" w:rsidRPr="00E970D8" w:rsidRDefault="00B27A98" w:rsidP="00E87B11">
      <w:pPr>
        <w:spacing w:after="0"/>
        <w:rPr>
          <w:rFonts w:ascii="Prestige Elite Std" w:hAnsi="Prestige Elite Std" w:cs="Adobe Naskh Medium"/>
          <w:sz w:val="18"/>
          <w:szCs w:val="18"/>
          <w:rPrChange w:id="1081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hAnsi="Prestige Elite Std" w:cs="Adobe Naskh Medium"/>
          <w:sz w:val="18"/>
          <w:szCs w:val="18"/>
          <w:rPrChange w:id="1082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hAnsi="Prestige Elite Std" w:cs="Adobe Naskh Medium"/>
          <w:sz w:val="18"/>
          <w:szCs w:val="18"/>
          <w:rPrChange w:id="1083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8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8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718BF434" w14:textId="256C1B62" w:rsidR="00B27A98" w:rsidRPr="00E970D8" w:rsidRDefault="00B27A98" w:rsidP="00B27A98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08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8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08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r w:rsidR="00E87B11" w:rsidRPr="00E970D8">
        <w:rPr>
          <w:rFonts w:ascii="Prestige Elite Std" w:eastAsia="Adobe Fan Heiti Std B" w:hAnsi="Prestige Elite Std" w:cs="Adobe Naskh Medium"/>
          <w:sz w:val="18"/>
          <w:szCs w:val="18"/>
          <w:rPrChange w:id="108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</w:t>
      </w:r>
    </w:p>
    <w:p w14:paraId="2F34D4D7" w14:textId="4783AECC" w:rsidR="00CA1952" w:rsidDel="000205C0" w:rsidRDefault="00B27A98" w:rsidP="00ED41DE">
      <w:pPr>
        <w:rPr>
          <w:del w:id="1090" w:author="Salim ATALLA" w:date="2021-03-09T20:58:00Z"/>
          <w:rFonts w:ascii="High Tower Text" w:hAnsi="High Tower Text" w:cs="Arabic Typesetting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4527C845" w14:textId="77777777" w:rsidR="00ED41DE" w:rsidRPr="00ED41DE" w:rsidDel="000205C0" w:rsidRDefault="00ED41DE" w:rsidP="00ED41DE">
      <w:pPr>
        <w:rPr>
          <w:del w:id="1091" w:author="Salim ATALLA" w:date="2021-03-09T20:58:00Z"/>
          <w:rFonts w:ascii="High Tower Text" w:hAnsi="High Tower Text" w:cs="Arabic Typesetting"/>
        </w:rPr>
      </w:pPr>
    </w:p>
    <w:p w14:paraId="3807CFD3" w14:textId="1EBC9C5C" w:rsidR="000205C0" w:rsidDel="000205C0" w:rsidRDefault="00985D74">
      <w:pPr>
        <w:rPr>
          <w:del w:id="1092" w:author="Salim ATALLA" w:date="2021-03-09T20:58:00Z"/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</w:p>
    <w:p w14:paraId="2B782330" w14:textId="77777777" w:rsidR="000205C0" w:rsidRDefault="000205C0">
      <w:pPr>
        <w:rPr>
          <w:ins w:id="1093" w:author="Salim ATALLA" w:date="2021-03-09T20:58:00Z"/>
          <w:rFonts w:ascii="High Tower Text" w:hAnsi="High Tower Text" w:cs="Arabic Typesetting"/>
        </w:rPr>
      </w:pPr>
    </w:p>
    <w:p w14:paraId="05545929" w14:textId="6CCE518D" w:rsidR="00F86CBE" w:rsidRDefault="00E50FF4" w:rsidP="00F86CBE">
      <w:pPr>
        <w:rPr>
          <w:ins w:id="1094" w:author="Salim ATALLA" w:date="2021-03-10T21:07:00Z"/>
          <w:rFonts w:ascii="High Tower Text" w:hAnsi="High Tower Text" w:cs="Arabic Typesetting"/>
        </w:rPr>
      </w:pPr>
      <w:ins w:id="1095" w:author="Salim ATALLA" w:date="2021-03-10T21:06:00Z">
        <w:r w:rsidRPr="004267A0">
          <w:rPr>
            <w:rFonts w:ascii="High Tower Text" w:hAnsi="High Tower Text" w:cs="Arabic Typesetting"/>
          </w:rPr>
          <w:t>//-----------------------------------------------------------------------------------------</w:t>
        </w:r>
      </w:ins>
    </w:p>
    <w:p w14:paraId="65495E40" w14:textId="5C1F9519" w:rsidR="00E50FF4" w:rsidRPr="00F86CBE" w:rsidRDefault="00F86CBE">
      <w:pPr>
        <w:rPr>
          <w:ins w:id="1096" w:author="Salim ATALLA" w:date="2021-03-09T20:58:00Z"/>
          <w:rFonts w:ascii="High Tower Text" w:hAnsi="High Tower Text" w:cs="Arabic Typesetting"/>
        </w:rPr>
      </w:pPr>
      <w:ins w:id="1097" w:author="Salim ATALLA" w:date="2021-03-10T21:07:00Z">
        <w:r w:rsidRPr="00F86CBE">
          <w:rPr>
            <w:rFonts w:ascii="High Tower Text" w:hAnsi="High Tower Text"/>
            <w:u w:val="single"/>
            <w:rPrChange w:id="1098" w:author="Salim ATALLA" w:date="2021-03-10T21:07:00Z">
              <w:rPr>
                <w:rFonts w:ascii="High Tower Text" w:hAnsi="High Tower Text"/>
              </w:rPr>
            </w:rPrChange>
          </w:rPr>
          <w:t>Rôle</w:t>
        </w:r>
        <w:r w:rsidRPr="00F86CBE">
          <w:rPr>
            <w:rFonts w:ascii="High Tower Text" w:hAnsi="High Tower Text"/>
          </w:rPr>
          <w:t xml:space="preserve"> :</w:t>
        </w:r>
        <w:r w:rsidRPr="00F86CBE">
          <w:rPr>
            <w:rFonts w:ascii="High Tower Text" w:hAnsi="High Tower Text"/>
            <w:rPrChange w:id="1099" w:author="Salim ATALLA" w:date="2021-03-10T21:07:00Z">
              <w:rPr>
                <w:lang w:eastAsia="fr-FR"/>
              </w:rPr>
            </w:rPrChange>
          </w:rPr>
          <w:t> créer une matrice A de (E</w:t>
        </w:r>
        <w:r w:rsidRPr="00DE4AB6">
          <w:rPr>
            <w:rFonts w:ascii="Adobe Devanagari" w:hAnsi="Adobe Devanagari" w:cs="Adobe Devanagari"/>
            <w:rPrChange w:id="1100" w:author="Salim ATALLA" w:date="2021-03-10T21:07:00Z">
              <w:rPr>
                <w:lang w:eastAsia="fr-FR"/>
              </w:rPr>
            </w:rPrChange>
          </w:rPr>
          <w:t>1</w:t>
        </w:r>
        <w:r w:rsidRPr="00F86CBE">
          <w:rPr>
            <w:rFonts w:ascii="High Tower Text" w:hAnsi="High Tower Text"/>
            <w:rPrChange w:id="1101" w:author="Salim ATALLA" w:date="2021-03-10T21:07:00Z">
              <w:rPr>
                <w:lang w:eastAsia="fr-FR"/>
              </w:rPr>
            </w:rPrChange>
          </w:rPr>
          <w:t>), de n lignes et m colonnes.</w:t>
        </w:r>
      </w:ins>
    </w:p>
    <w:p w14:paraId="5E4D0CBC" w14:textId="05BEED78" w:rsidR="00120EDF" w:rsidRDefault="00B47BF0" w:rsidP="00B47BF0">
      <w:pPr>
        <w:rPr>
          <w:ins w:id="1102" w:author="Salim ATALLA" w:date="2021-03-10T21:10:00Z"/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  <w:i/>
          <w:iCs/>
        </w:rPr>
        <w:t>construire_Matrice_A</w:t>
      </w:r>
      <w:r>
        <w:rPr>
          <w:rFonts w:ascii="High Tower Text" w:hAnsi="High Tower Text" w:cs="Arabic Typesetting"/>
        </w:rPr>
        <w:t xml:space="preserve"> (entier </w:t>
      </w:r>
      <w:r w:rsidRPr="002A0552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n, entier </w:t>
      </w:r>
      <w:r w:rsidRPr="002A0552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m</w:t>
      </w:r>
      <w:ins w:id="1103" w:author="Salim ATALLA" w:date="2021-03-10T21:10:00Z">
        <w:r w:rsidR="00120EDF">
          <w:rPr>
            <w:rFonts w:ascii="High Tower Text" w:hAnsi="High Tower Text" w:cs="Arabic Typesetting"/>
          </w:rPr>
          <w:t>,</w:t>
        </w:r>
      </w:ins>
    </w:p>
    <w:p w14:paraId="1646BD42" w14:textId="5FD83D1D" w:rsidR="00B47BF0" w:rsidRDefault="00120EDF">
      <w:pPr>
        <w:ind w:left="2124"/>
        <w:rPr>
          <w:rFonts w:ascii="High Tower Text" w:hAnsi="High Tower Text" w:cs="Arabic Typesetting"/>
        </w:rPr>
        <w:pPrChange w:id="1104" w:author="Salim ATALLA" w:date="2021-03-10T21:10:00Z">
          <w:pPr/>
        </w:pPrChange>
      </w:pPr>
      <w:ins w:id="1105" w:author="Salim ATALLA" w:date="2021-03-10T21:10:00Z">
        <w:r>
          <w:rPr>
            <w:rFonts w:ascii="High Tower Text" w:hAnsi="High Tower Text" w:cs="Arabic Typesetting"/>
          </w:rPr>
          <w:t xml:space="preserve">pointeur vers une tableau de réels </w:t>
        </w:r>
        <w:r w:rsidRPr="00120EDF">
          <w:rPr>
            <w:rFonts w:ascii="High Tower Text" w:hAnsi="High Tower Text" w:cs="Arabic Typesetting"/>
            <w:u w:val="single"/>
            <w:rPrChange w:id="1106" w:author="Salim ATALLA" w:date="2021-03-10T21:10:00Z">
              <w:rPr>
                <w:rFonts w:ascii="High Tower Text" w:hAnsi="High Tower Text" w:cs="Arabic Typesetting"/>
              </w:rPr>
            </w:rPrChange>
          </w:rPr>
          <w:t>d</w:t>
        </w:r>
        <w:r>
          <w:rPr>
            <w:rFonts w:ascii="High Tower Text" w:hAnsi="High Tower Text" w:cs="Arabic Typesetting"/>
          </w:rPr>
          <w:t xml:space="preserve"> x_i</w:t>
        </w:r>
      </w:ins>
      <w:r w:rsidR="00B47BF0">
        <w:rPr>
          <w:rFonts w:ascii="High Tower Text" w:hAnsi="High Tower Text" w:cs="Arabic Typesetting"/>
        </w:rPr>
        <w:t xml:space="preserve">) : pointeur vers une tableau de réels </w:t>
      </w:r>
    </w:p>
    <w:p w14:paraId="32D754E9" w14:textId="3DEC5F7B" w:rsidR="00B47BF0" w:rsidDel="00956980" w:rsidRDefault="00B47BF0" w:rsidP="00B47BF0">
      <w:pPr>
        <w:rPr>
          <w:del w:id="1107" w:author="Salim ATALLA" w:date="2021-03-10T23:49:00Z"/>
          <w:rFonts w:ascii="High Tower Text" w:hAnsi="High Tower Text" w:cs="Arabic Typesetting"/>
        </w:rPr>
      </w:pPr>
      <w:del w:id="1108" w:author="Salim ATALLA" w:date="2021-03-10T23:49:00Z">
        <w:r w:rsidDel="00956980">
          <w:rPr>
            <w:rFonts w:ascii="High Tower Text" w:hAnsi="High Tower Text" w:cs="Arabic Typesetting"/>
          </w:rPr>
          <w:tab/>
          <w:delText>// pré :   n&gt;0 et m&gt;0</w:delText>
        </w:r>
      </w:del>
    </w:p>
    <w:p w14:paraId="09E13083" w14:textId="1B5D88E8" w:rsidR="00B47BF0" w:rsidRDefault="00B47BF0" w:rsidP="00B47BF0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7420EF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 xml:space="preserve">   </w:t>
      </w:r>
      <w:r w:rsidRPr="00E970D8">
        <w:rPr>
          <w:rFonts w:ascii="Prestige Elite Std" w:hAnsi="Prestige Elite Std" w:cs="Arabic Typesetting"/>
          <w:sz w:val="18"/>
          <w:szCs w:val="18"/>
          <w:rPrChange w:id="1109" w:author="Salim ATALLA" w:date="2021-03-09T20:36:00Z">
            <w:rPr>
              <w:rFonts w:ascii="High Tower Text" w:hAnsi="High Tower Text" w:cs="Arabic Typesetting"/>
            </w:rPr>
          </w:rPrChange>
        </w:rPr>
        <w:t xml:space="preserve">pointeur vers une tableau de réels : </w:t>
      </w:r>
      <w:r w:rsidR="00375594" w:rsidRPr="00E970D8">
        <w:rPr>
          <w:rFonts w:ascii="Prestige Elite Std" w:hAnsi="Prestige Elite Std" w:cs="Arabic Typesetting"/>
          <w:sz w:val="18"/>
          <w:szCs w:val="18"/>
          <w:rPrChange w:id="1110" w:author="Salim ATALLA" w:date="2021-03-09T20:36:00Z">
            <w:rPr>
              <w:rFonts w:ascii="High Tower Text" w:hAnsi="High Tower Text" w:cs="Arabic Typesetting"/>
            </w:rPr>
          </w:rPrChange>
        </w:rPr>
        <w:t>A</w:t>
      </w:r>
      <w:r w:rsidR="00497C24" w:rsidRPr="00E970D8">
        <w:rPr>
          <w:rFonts w:ascii="Prestige Elite Std" w:hAnsi="Prestige Elite Std" w:cs="Arabic Typesetting"/>
          <w:sz w:val="18"/>
          <w:szCs w:val="18"/>
          <w:rPrChange w:id="1111" w:author="Salim ATALLA" w:date="2021-03-09T20:36:00Z">
            <w:rPr>
              <w:rFonts w:ascii="High Tower Text" w:hAnsi="High Tower Text" w:cs="Arabic Typesetting"/>
            </w:rPr>
          </w:rPrChange>
        </w:rPr>
        <w:t>,</w:t>
      </w:r>
      <w:ins w:id="1112" w:author="Salim ATALLA" w:date="2021-03-09T20:59:00Z">
        <w:r w:rsidR="00F205B0">
          <w:rPr>
            <w:rFonts w:ascii="Prestige Elite Std" w:hAnsi="Prestige Elite Std" w:cs="Arabic Typesetting"/>
            <w:sz w:val="18"/>
            <w:szCs w:val="18"/>
          </w:rPr>
          <w:t xml:space="preserve">  </w:t>
        </w:r>
      </w:ins>
      <w:del w:id="1113" w:author="Salim ATALLA" w:date="2021-03-09T20:59:00Z">
        <w:r w:rsidR="00497C24" w:rsidRPr="00E970D8" w:rsidDel="00F205B0">
          <w:rPr>
            <w:rFonts w:ascii="Prestige Elite Std" w:hAnsi="Prestige Elite Std" w:cs="Arabic Typesetting"/>
            <w:sz w:val="18"/>
            <w:szCs w:val="18"/>
            <w:rPrChange w:id="1114" w:author="Salim ATALLA" w:date="2021-03-09T20:36:00Z">
              <w:rPr>
                <w:rFonts w:ascii="High Tower Text" w:hAnsi="High Tower Text" w:cs="Arabic Typesetting"/>
              </w:rPr>
            </w:rPrChange>
          </w:rPr>
          <w:tab/>
        </w:r>
      </w:del>
      <w:r w:rsidR="00497C24" w:rsidRPr="00E970D8">
        <w:rPr>
          <w:rFonts w:ascii="Prestige Elite Std" w:hAnsi="Prestige Elite Std" w:cs="Arabic Typesetting"/>
          <w:sz w:val="18"/>
          <w:szCs w:val="18"/>
          <w:rPrChange w:id="1115" w:author="Salim ATALLA" w:date="2021-03-09T20:36:00Z">
            <w:rPr>
              <w:rFonts w:ascii="High Tower Text" w:hAnsi="High Tower Text" w:cs="Arabic Typesetting"/>
            </w:rPr>
          </w:rPrChange>
        </w:rPr>
        <w:t>entier i, j</w:t>
      </w:r>
    </w:p>
    <w:p w14:paraId="1F0EB81B" w14:textId="6BA176DF" w:rsidR="00B47BF0" w:rsidRPr="00985D74" w:rsidRDefault="00B47BF0" w:rsidP="00B47BF0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7420EF" w:rsidRPr="00985D74">
        <w:rPr>
          <w:rFonts w:ascii="High Tower Text" w:hAnsi="High Tower Text" w:cs="Arabic Typesetting"/>
          <w:u w:val="single"/>
        </w:rPr>
        <w:t>Début</w:t>
      </w:r>
      <w:r w:rsidR="007420EF">
        <w:rPr>
          <w:rFonts w:ascii="High Tower Text" w:hAnsi="High Tower Text" w:cs="Arabic Typesetting"/>
        </w:rPr>
        <w:t> :</w:t>
      </w:r>
    </w:p>
    <w:p w14:paraId="12B9A539" w14:textId="22BFF8D0" w:rsidR="00B47BF0" w:rsidRPr="00E970D8" w:rsidRDefault="00B47BF0" w:rsidP="00B47BF0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11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hAnsi="Prestige Elite Std" w:cs="Adobe Naskh Medium"/>
          <w:sz w:val="18"/>
          <w:szCs w:val="18"/>
          <w:rPrChange w:id="1117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hAnsi="Prestige Elite Std" w:cs="Adobe Naskh Medium"/>
          <w:sz w:val="18"/>
          <w:szCs w:val="18"/>
          <w:rPrChange w:id="1118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6E4F50" w:rsidRPr="00E970D8">
        <w:rPr>
          <w:rFonts w:ascii="Prestige Elite Std" w:eastAsia="Adobe Fan Heiti Std B" w:hAnsi="Prestige Elite Std" w:cs="Adobe Naskh Medium"/>
          <w:sz w:val="18"/>
          <w:szCs w:val="18"/>
          <w:rPrChange w:id="111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</w:t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2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121" w:author="Salim ATALLA" w:date="2021-03-10T20:53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122" w:author="Salim ATALLA" w:date="2021-03-10T20:53:00Z">
        <w:r w:rsidRPr="00E970D8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1123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2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2C2255" w:rsidRPr="00E970D8">
        <w:rPr>
          <w:rFonts w:ascii="Prestige Elite Std" w:eastAsia="Adobe Fan Heiti Std B" w:hAnsi="Prestige Elite Std" w:cs="Adobe Naskh Medium"/>
          <w:sz w:val="18"/>
          <w:szCs w:val="18"/>
          <w:rPrChange w:id="112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créer_Matrice_Vide</w:t>
      </w:r>
      <w:del w:id="1126" w:author="Salim ATALLA" w:date="2021-03-09T20:43:00Z">
        <w:r w:rsidR="002C2255"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2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2C2255" w:rsidRPr="00E970D8">
        <w:rPr>
          <w:rFonts w:ascii="Prestige Elite Std" w:eastAsia="Adobe Fan Heiti Std B" w:hAnsi="Prestige Elite Std" w:cs="Adobe Naskh Medium"/>
          <w:sz w:val="18"/>
          <w:szCs w:val="18"/>
          <w:rPrChange w:id="112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(n,</w:t>
      </w:r>
      <w:ins w:id="1129" w:author="Salim ATALLA" w:date="2021-03-09T20:43:00Z"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130" w:author="Salim ATALLA" w:date="2021-03-09T20:43:00Z">
        <w:r w:rsidR="002C2255"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31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 </w:delText>
        </w:r>
      </w:del>
      <w:r w:rsidR="002C2255" w:rsidRPr="00E970D8">
        <w:rPr>
          <w:rFonts w:ascii="Prestige Elite Std" w:eastAsia="Adobe Fan Heiti Std B" w:hAnsi="Prestige Elite Std" w:cs="Adobe Naskh Medium"/>
          <w:sz w:val="18"/>
          <w:szCs w:val="18"/>
          <w:rPrChange w:id="113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m)</w:t>
      </w:r>
    </w:p>
    <w:p w14:paraId="7E5AB685" w14:textId="77267FFA" w:rsidR="00497C24" w:rsidRPr="00E970D8" w:rsidRDefault="00497C24" w:rsidP="00B47BF0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13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</w:p>
    <w:p w14:paraId="5CB8DE7B" w14:textId="61FCA928" w:rsidR="00497C24" w:rsidRPr="00E970D8" w:rsidRDefault="00497C24" w:rsidP="00497C24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13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1135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36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Pour  </w:delText>
        </w:r>
      </w:del>
      <w:ins w:id="1137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3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Pour</w:t>
        </w:r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3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i de </w:t>
      </w:r>
      <w:del w:id="1140" w:author="Salim ATALLA" w:date="2021-03-10T14:15:00Z">
        <w:r w:rsidRPr="00E970D8" w:rsidDel="004407BA">
          <w:rPr>
            <w:rFonts w:ascii="Prestige Elite Std" w:eastAsia="Adobe Fan Heiti Std B" w:hAnsi="Prestige Elite Std" w:cs="Adobe Naskh Medium"/>
            <w:sz w:val="18"/>
            <w:szCs w:val="18"/>
            <w:rPrChange w:id="1141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0 </w:delText>
        </w:r>
      </w:del>
      <w:ins w:id="1142" w:author="Salim ATALLA" w:date="2021-03-10T14:15:00Z">
        <w:r w:rsidR="004407BA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  <w:r w:rsidR="004407BA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43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4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à n</w:t>
      </w:r>
      <w:del w:id="1145" w:author="Salim ATALLA" w:date="2021-03-10T14:15:00Z">
        <w:r w:rsidRPr="00E970D8" w:rsidDel="004407BA">
          <w:rPr>
            <w:rFonts w:ascii="Prestige Elite Std" w:eastAsia="Adobe Fan Heiti Std B" w:hAnsi="Prestige Elite Std" w:cs="Adobe Naskh Medium"/>
            <w:sz w:val="18"/>
            <w:szCs w:val="18"/>
            <w:rPrChange w:id="1146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-</w:delText>
        </w:r>
        <w:r w:rsidR="004C19A3" w:rsidRPr="00E970D8" w:rsidDel="004407BA">
          <w:rPr>
            <w:rFonts w:ascii="Prestige Elite Std" w:eastAsia="Adobe Fan Heiti Std B" w:hAnsi="Prestige Elite Std" w:cs="Adobe Naskh Medium"/>
            <w:sz w:val="18"/>
            <w:szCs w:val="18"/>
            <w:rPrChange w:id="114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1</w:delText>
        </w:r>
      </w:del>
      <w:del w:id="1148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4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ins w:id="1150" w:author="Salim ATALLA" w:date="2021-03-11T00:23:00Z">
        <w:r w:rsidR="003619D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5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faire :</w:t>
      </w:r>
    </w:p>
    <w:p w14:paraId="150AC1F0" w14:textId="063A850B" w:rsidR="0016619B" w:rsidRPr="00E970D8" w:rsidRDefault="00497C24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15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5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del w:id="1154" w:author="Salim ATALLA" w:date="2021-03-09T20:43:00Z">
        <w:r w:rsidR="0016619B"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55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Pour  </w:delText>
        </w:r>
      </w:del>
      <w:ins w:id="1156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5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Pour</w:t>
        </w:r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="0016619B" w:rsidRPr="00E970D8">
        <w:rPr>
          <w:rFonts w:ascii="Prestige Elite Std" w:eastAsia="Adobe Fan Heiti Std B" w:hAnsi="Prestige Elite Std" w:cs="Adobe Naskh Medium"/>
          <w:sz w:val="18"/>
          <w:szCs w:val="18"/>
          <w:rPrChange w:id="115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j de </w:t>
      </w:r>
      <w:del w:id="1159" w:author="Salim ATALLA" w:date="2021-03-10T14:15:00Z">
        <w:r w:rsidR="0016619B" w:rsidRPr="00E970D8" w:rsidDel="004407BA">
          <w:rPr>
            <w:rFonts w:ascii="Prestige Elite Std" w:eastAsia="Adobe Fan Heiti Std B" w:hAnsi="Prestige Elite Std" w:cs="Adobe Naskh Medium"/>
            <w:sz w:val="18"/>
            <w:szCs w:val="18"/>
            <w:rPrChange w:id="116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0 </w:delText>
        </w:r>
      </w:del>
      <w:ins w:id="1161" w:author="Salim ATALLA" w:date="2021-03-10T14:15:00Z">
        <w:r w:rsidR="004407BA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  <w:r w:rsidR="004407BA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62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</w:ins>
      <w:r w:rsidR="0016619B" w:rsidRPr="00E970D8">
        <w:rPr>
          <w:rFonts w:ascii="Prestige Elite Std" w:eastAsia="Adobe Fan Heiti Std B" w:hAnsi="Prestige Elite Std" w:cs="Adobe Naskh Medium"/>
          <w:sz w:val="18"/>
          <w:szCs w:val="18"/>
          <w:rPrChange w:id="116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à m</w:t>
      </w:r>
      <w:del w:id="1164" w:author="Salim ATALLA" w:date="2021-03-10T14:15:00Z">
        <w:r w:rsidR="0016619B" w:rsidRPr="00E970D8" w:rsidDel="004407BA">
          <w:rPr>
            <w:rFonts w:ascii="Prestige Elite Std" w:eastAsia="Adobe Fan Heiti Std B" w:hAnsi="Prestige Elite Std" w:cs="Adobe Naskh Medium"/>
            <w:sz w:val="18"/>
            <w:szCs w:val="18"/>
            <w:rPrChange w:id="1165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-1</w:delText>
        </w:r>
      </w:del>
      <w:del w:id="1166" w:author="Salim ATALLA" w:date="2021-03-09T20:43:00Z">
        <w:r w:rsidR="0016619B"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6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</w:r>
      </w:del>
      <w:ins w:id="1168" w:author="Salim ATALLA" w:date="2021-03-11T00:23:00Z">
        <w:r w:rsidR="003619D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="0016619B" w:rsidRPr="00E970D8">
        <w:rPr>
          <w:rFonts w:ascii="Prestige Elite Std" w:eastAsia="Adobe Fan Heiti Std B" w:hAnsi="Prestige Elite Std" w:cs="Adobe Naskh Medium"/>
          <w:sz w:val="18"/>
          <w:szCs w:val="18"/>
          <w:rPrChange w:id="116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faire :</w:t>
      </w:r>
    </w:p>
    <w:p w14:paraId="39188EDB" w14:textId="0F90B5E5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17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7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7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296823D4" w14:textId="1CCB39B3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17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7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7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del w:id="1176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7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Si  </w:delText>
        </w:r>
      </w:del>
      <w:ins w:id="1178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7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Si</w:t>
        </w:r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ins w:id="1180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>(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8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j mod(m-1)</w:t>
      </w:r>
      <w:ins w:id="1182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183" w:author="Salim ATALLA" w:date="2021-03-09T20:44:00Z">
        <w:r w:rsidRPr="00746791" w:rsidDel="008D7D42">
          <w:rPr>
            <w:rFonts w:ascii="Comic Sans MS" w:eastAsia="Adobe Fan Heiti Std B" w:hAnsi="Comic Sans MS" w:cs="Adobe Naskh Medium"/>
            <w:sz w:val="18"/>
            <w:szCs w:val="18"/>
            <w:rPrChange w:id="1184" w:author="Salim ATALLA" w:date="2021-03-10T20:53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746791">
        <w:rPr>
          <w:rFonts w:ascii="Comic Sans MS" w:eastAsia="Adobe Fan Heiti Std B" w:hAnsi="Comic Sans MS" w:cs="Adobe Naskh Medium"/>
          <w:sz w:val="18"/>
          <w:szCs w:val="18"/>
          <w:rPrChange w:id="1185" w:author="Salim ATALLA" w:date="2021-03-10T20:53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=</w:t>
      </w:r>
      <w:ins w:id="1186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187" w:author="Salim ATALLA" w:date="2021-03-09T20:44:00Z">
        <w:r w:rsidRPr="00E970D8" w:rsidDel="008D7D42">
          <w:rPr>
            <w:rFonts w:ascii="Prestige Elite Std" w:eastAsia="Adobe Fan Heiti Std B" w:hAnsi="Prestige Elite Std" w:cs="Adobe Naskh Medium"/>
            <w:sz w:val="18"/>
            <w:szCs w:val="18"/>
            <w:rPrChange w:id="118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0  </w:delText>
        </w:r>
      </w:del>
      <w:ins w:id="1189" w:author="Salim ATALLA" w:date="2021-03-09T20:44:00Z">
        <w:r w:rsidR="008D7D42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9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0</w:t>
        </w:r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del w:id="1191" w:author="Salim ATALLA" w:date="2021-03-09T20:44:00Z">
        <w:r w:rsidRPr="00E970D8" w:rsidDel="008D7D42">
          <w:rPr>
            <w:rFonts w:ascii="Prestige Elite Std" w:eastAsia="Adobe Fan Heiti Std B" w:hAnsi="Prestige Elite Std" w:cs="Adobe Naskh Medium"/>
            <w:sz w:val="18"/>
            <w:szCs w:val="18"/>
            <w:rPrChange w:id="1192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et  </w:delText>
        </w:r>
      </w:del>
      <w:ins w:id="1193" w:author="Salim ATALLA" w:date="2021-03-09T20:44:00Z">
        <w:r w:rsidR="008D7D42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194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et</w:t>
        </w:r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9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j mod m </w:t>
      </w:r>
      <w:r w:rsidRPr="00746791">
        <w:rPr>
          <w:rFonts w:asciiTheme="majorHAnsi" w:eastAsia="Adobe Fan Heiti Std B" w:hAnsiTheme="majorHAnsi" w:cstheme="majorHAnsi"/>
          <w:sz w:val="18"/>
          <w:szCs w:val="18"/>
          <w:rPrChange w:id="1196" w:author="Salim ATALLA" w:date="2021-03-10T20:55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!=</w:t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19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del w:id="1198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19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0   </w:delText>
        </w:r>
      </w:del>
      <w:ins w:id="1200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201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0</w:t>
        </w:r>
      </w:ins>
      <w:ins w:id="1202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  <w:ins w:id="1203" w:author="Salim ATALLA" w:date="2021-03-11T00:23:00Z">
        <w:r w:rsidR="003619D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 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0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alors</w:t>
      </w:r>
    </w:p>
    <w:p w14:paraId="225035C2" w14:textId="6569F266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0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0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0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0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del w:id="1209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21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Si  </w:delText>
        </w:r>
      </w:del>
      <w:ins w:id="1211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212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Si</w:t>
        </w:r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ins w:id="1213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>(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1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i mod 2 </w:t>
      </w:r>
      <w:r w:rsidRPr="00746791">
        <w:rPr>
          <w:rFonts w:ascii="Comic Sans MS" w:eastAsia="Adobe Fan Heiti Std B" w:hAnsi="Comic Sans MS" w:cs="Adobe Naskh Medium"/>
          <w:sz w:val="18"/>
          <w:szCs w:val="18"/>
          <w:rPrChange w:id="1215" w:author="Salim ATALLA" w:date="2021-03-10T20:55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=</w:t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1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del w:id="1217" w:author="Salim ATALLA" w:date="2021-03-09T20:43:00Z">
        <w:r w:rsidRPr="00E970D8" w:rsidDel="00F829E9">
          <w:rPr>
            <w:rFonts w:ascii="Prestige Elite Std" w:eastAsia="Adobe Fan Heiti Std B" w:hAnsi="Prestige Elite Std" w:cs="Adobe Naskh Medium"/>
            <w:sz w:val="18"/>
            <w:szCs w:val="18"/>
            <w:rPrChange w:id="121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0  </w:delText>
        </w:r>
      </w:del>
      <w:ins w:id="1219" w:author="Salim ATALLA" w:date="2021-03-09T20:43:00Z">
        <w:r w:rsidR="00F829E9" w:rsidRPr="00E970D8">
          <w:rPr>
            <w:rFonts w:ascii="Prestige Elite Std" w:eastAsia="Adobe Fan Heiti Std B" w:hAnsi="Prestige Elite Std" w:cs="Adobe Naskh Medium"/>
            <w:sz w:val="18"/>
            <w:szCs w:val="18"/>
            <w:rPrChange w:id="122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0</w:t>
        </w:r>
      </w:ins>
      <w:ins w:id="1221" w:author="Salim ATALLA" w:date="2021-03-09T20:44:00Z">
        <w:r w:rsidR="008D7D42">
          <w:rPr>
            <w:rFonts w:ascii="Prestige Elite Std" w:eastAsia="Adobe Fan Heiti Std B" w:hAnsi="Prestige Elite Std" w:cs="Adobe Naskh Medium"/>
            <w:sz w:val="18"/>
            <w:szCs w:val="18"/>
          </w:rPr>
          <w:t>)</w:t>
        </w:r>
      </w:ins>
      <w:ins w:id="1222" w:author="Salim ATALLA" w:date="2021-03-09T20:43:00Z">
        <w:r w:rsidR="00F829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2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alors</w:t>
      </w:r>
    </w:p>
    <w:p w14:paraId="6D34EDD1" w14:textId="264C542D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2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2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2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2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2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A </w:t>
      </w:r>
      <w:del w:id="1229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3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231" w:author="Salim ATALLA" w:date="2021-03-11T00:23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3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m*i</w:t>
      </w:r>
      <w:del w:id="1233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34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3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+</w:t>
      </w:r>
      <w:del w:id="1236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37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3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j</w:t>
      </w:r>
      <w:ins w:id="1239" w:author="Salim ATALLA" w:date="2021-03-11T00:23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4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241" w:author="Salim ATALLA" w:date="2021-03-10T20:55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242" w:author="Salim ATALLA" w:date="2021-03-10T20:55:00Z">
        <w:r w:rsidRPr="00E970D8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1243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4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1</w:t>
      </w:r>
    </w:p>
    <w:p w14:paraId="0F2682F8" w14:textId="32AEBFF2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4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4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4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4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Sinon</w:t>
      </w:r>
    </w:p>
    <w:p w14:paraId="0D6F9E0F" w14:textId="48855823" w:rsidR="008B2AD9" w:rsidRPr="00E970D8" w:rsidRDefault="008B2AD9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4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5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5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5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5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A </w:t>
      </w:r>
      <w:del w:id="1254" w:author="Salim ATALLA" w:date="2021-03-11T00:22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55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256" w:author="Salim ATALLA" w:date="2021-03-11T00:22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5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m*i</w:t>
      </w:r>
      <w:del w:id="1258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5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6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+</w:t>
      </w:r>
      <w:del w:id="1261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62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6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j</w:t>
      </w:r>
      <w:ins w:id="1264" w:author="Salim ATALLA" w:date="2021-03-11T00:22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6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266" w:author="Salim ATALLA" w:date="2021-03-10T20:55:00Z">
        <w:r w:rsidR="00746791" w:rsidRPr="00746791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267" w:author="Salim ATALLA" w:date="2021-03-10T20:55:00Z">
        <w:r w:rsidRPr="00E970D8" w:rsidDel="00746791">
          <w:rPr>
            <w:rFonts w:ascii="Prestige Elite Std" w:eastAsia="Adobe Fan Heiti Std B" w:hAnsi="Prestige Elite Std" w:cs="Adobe Naskh Medium"/>
            <w:sz w:val="18"/>
            <w:szCs w:val="18"/>
            <w:rPrChange w:id="126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6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-1</w:t>
      </w:r>
    </w:p>
    <w:p w14:paraId="68DB0DA9" w14:textId="4EAD08D0" w:rsidR="00CA1952" w:rsidRPr="00E970D8" w:rsidRDefault="00CA1952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7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3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finSi</w:t>
      </w:r>
    </w:p>
    <w:p w14:paraId="5F37FF28" w14:textId="4F4C22B5" w:rsidR="00CA1952" w:rsidRPr="00E970D8" w:rsidRDefault="00CA1952" w:rsidP="0016619B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7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Sinon</w:t>
      </w:r>
    </w:p>
    <w:p w14:paraId="36DC667A" w14:textId="2383BF52" w:rsidR="00CA1952" w:rsidRPr="00E970D8" w:rsidRDefault="00CA1952" w:rsidP="00CA1952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27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7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8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A </w:t>
      </w:r>
      <w:del w:id="1281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82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283" w:author="Salim ATALLA" w:date="2021-03-11T00:23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8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m*i</w:t>
      </w:r>
      <w:del w:id="1285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86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8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+</w:t>
      </w:r>
      <w:del w:id="1288" w:author="Salim ATALLA" w:date="2021-03-11T00:23:00Z">
        <w:r w:rsidRPr="00E970D8" w:rsidDel="005F052A">
          <w:rPr>
            <w:rFonts w:ascii="Prestige Elite Std" w:eastAsia="Adobe Fan Heiti Std B" w:hAnsi="Prestige Elite Std" w:cs="Adobe Naskh Medium"/>
            <w:sz w:val="18"/>
            <w:szCs w:val="18"/>
            <w:rPrChange w:id="1289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9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j</w:t>
      </w:r>
      <w:ins w:id="1291" w:author="Salim ATALLA" w:date="2021-03-11T00:23:00Z">
        <w:r w:rsidR="005F052A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92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&lt;- (</w:t>
      </w:r>
      <w:del w:id="1293" w:author="Salim ATALLA" w:date="2021-03-09T20:44:00Z">
        <w:r w:rsidRPr="00E970D8" w:rsidDel="001E300C">
          <w:rPr>
            <w:rFonts w:ascii="Prestige Elite Std" w:eastAsia="Adobe Fan Heiti Std B" w:hAnsi="Prestige Elite Std" w:cs="Adobe Naskh Medium"/>
            <w:sz w:val="18"/>
            <w:szCs w:val="18"/>
            <w:rPrChange w:id="1294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1295" w:author="Salim ATALLA" w:date="2021-03-11T00:22:00Z">
        <w:r w:rsidRPr="00E970D8" w:rsidDel="00555A36">
          <w:rPr>
            <w:rFonts w:ascii="Prestige Elite Std" w:eastAsia="Adobe Fan Heiti Std B" w:hAnsi="Prestige Elite Std" w:cs="Adobe Naskh Medium"/>
            <w:sz w:val="18"/>
            <w:szCs w:val="18"/>
            <w:rPrChange w:id="1296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(</w:delText>
        </w:r>
      </w:del>
      <w:del w:id="1297" w:author="Salim ATALLA" w:date="2021-03-09T20:44:00Z">
        <w:r w:rsidR="00C768F6" w:rsidRPr="00E970D8" w:rsidDel="001E300C">
          <w:rPr>
            <w:rFonts w:ascii="Prestige Elite Std" w:eastAsia="Adobe Fan Heiti Std B" w:hAnsi="Prestige Elite Std" w:cs="Adobe Naskh Medium"/>
            <w:sz w:val="18"/>
            <w:szCs w:val="18"/>
            <w:rPrChange w:id="129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29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x_i</w:t>
      </w:r>
      <w:del w:id="1300" w:author="Salim ATALLA" w:date="2021-03-09T20:44:00Z">
        <w:r w:rsidRPr="00E970D8" w:rsidDel="001E300C">
          <w:rPr>
            <w:rFonts w:ascii="Prestige Elite Std" w:eastAsia="Adobe Fan Heiti Std B" w:hAnsi="Prestige Elite Std" w:cs="Adobe Naskh Medium"/>
            <w:sz w:val="18"/>
            <w:szCs w:val="18"/>
            <w:rPrChange w:id="1301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1302" w:author="Salim ATALLA" w:date="2021-03-11T00:22:00Z">
        <w:r w:rsidRPr="00E970D8" w:rsidDel="00555A36">
          <w:rPr>
            <w:rFonts w:ascii="Prestige Elite Std" w:eastAsia="Adobe Fan Heiti Std B" w:hAnsi="Prestige Elite Std" w:cs="Adobe Naskh Medium"/>
            <w:sz w:val="18"/>
            <w:szCs w:val="18"/>
            <w:rPrChange w:id="1303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304" w:author="Salim ATALLA" w:date="2021-03-11T00:22:00Z">
        <w:r w:rsidR="00555A36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0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1306" w:author="Salim ATALLA" w:date="2021-03-11T00:22:00Z">
        <w:r w:rsidR="00555A36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del w:id="1307" w:author="Salim ATALLA" w:date="2021-03-09T20:44:00Z">
        <w:r w:rsidR="00C768F6" w:rsidRPr="00E970D8" w:rsidDel="001E300C">
          <w:rPr>
            <w:rFonts w:ascii="Prestige Elite Std" w:eastAsia="Adobe Fan Heiti Std B" w:hAnsi="Prestige Elite Std" w:cs="Adobe Naskh Medium"/>
            <w:sz w:val="18"/>
            <w:szCs w:val="18"/>
            <w:rPrChange w:id="1308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1309" w:author="Salim ATALLA" w:date="2021-03-11T00:22:00Z">
        <w:r w:rsidR="00C768F6" w:rsidRPr="00E970D8" w:rsidDel="00555A36">
          <w:rPr>
            <w:rFonts w:ascii="Prestige Elite Std" w:eastAsia="Adobe Fan Heiti Std B" w:hAnsi="Prestige Elite Std" w:cs="Adobe Naskh Medium"/>
            <w:sz w:val="18"/>
            <w:szCs w:val="18"/>
            <w:rPrChange w:id="1310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)</w:delText>
        </w:r>
      </w:del>
      <w:r w:rsidR="00C768F6" w:rsidRPr="00E970D8">
        <w:rPr>
          <w:rFonts w:ascii="Prestige Elite Std" w:eastAsia="Adobe Fan Heiti Std B" w:hAnsi="Prestige Elite Std" w:cs="Adobe Naskh Medium"/>
          <w:sz w:val="18"/>
          <w:szCs w:val="18"/>
          <w:rPrChange w:id="131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^j</w:t>
      </w:r>
      <w:del w:id="1312" w:author="Salim ATALLA" w:date="2021-03-09T20:44:00Z">
        <w:r w:rsidRPr="00E970D8" w:rsidDel="001E300C">
          <w:rPr>
            <w:rFonts w:ascii="Prestige Elite Std" w:eastAsia="Adobe Fan Heiti Std B" w:hAnsi="Prestige Elite Std" w:cs="Adobe Naskh Medium"/>
            <w:sz w:val="18"/>
            <w:szCs w:val="18"/>
            <w:rPrChange w:id="1313" w:author="Salim ATALLA" w:date="2021-03-09T20:36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14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3B1262C2" w14:textId="6BE6B79A" w:rsidR="00DC0CAF" w:rsidRPr="00E970D8" w:rsidRDefault="00DC0CAF" w:rsidP="00CA1952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31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1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1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finSi</w:t>
      </w:r>
    </w:p>
    <w:p w14:paraId="0D1E8363" w14:textId="67182F2F" w:rsidR="00DC0CAF" w:rsidRPr="00E970D8" w:rsidRDefault="00DC0CAF" w:rsidP="00CA1952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31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1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finPour</w:t>
      </w:r>
    </w:p>
    <w:p w14:paraId="7D1FEB22" w14:textId="06647EFE" w:rsidR="00F52228" w:rsidRPr="00E970D8" w:rsidRDefault="00DC0CAF" w:rsidP="00DC0CAF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32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21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finPour</w:t>
      </w:r>
    </w:p>
    <w:p w14:paraId="77044522" w14:textId="2CC5950D" w:rsidR="00B47BF0" w:rsidRPr="00E970D8" w:rsidRDefault="00B47BF0" w:rsidP="00B47BF0">
      <w:pPr>
        <w:spacing w:after="0"/>
        <w:rPr>
          <w:rFonts w:ascii="Prestige Elite Std" w:hAnsi="Prestige Elite Std" w:cs="Adobe Naskh Medium"/>
          <w:sz w:val="18"/>
          <w:szCs w:val="18"/>
          <w:rPrChange w:id="1322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hAnsi="Prestige Elite Std" w:cs="Adobe Naskh Medium"/>
          <w:sz w:val="18"/>
          <w:szCs w:val="18"/>
          <w:rPrChange w:id="1323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hAnsi="Prestige Elite Std" w:cs="Adobe Naskh Medium"/>
          <w:sz w:val="18"/>
          <w:szCs w:val="18"/>
          <w:rPrChange w:id="1324" w:author="Salim ATALLA" w:date="2021-03-09T20:36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25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26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79DD29DA" w14:textId="020F9DD5" w:rsidR="00B47BF0" w:rsidRPr="00E970D8" w:rsidRDefault="00B47BF0" w:rsidP="00B47BF0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327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28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E970D8">
        <w:rPr>
          <w:rFonts w:ascii="Prestige Elite Std" w:eastAsia="Adobe Fan Heiti Std B" w:hAnsi="Prestige Elite Std" w:cs="Adobe Naskh Medium"/>
          <w:sz w:val="18"/>
          <w:szCs w:val="18"/>
          <w:rPrChange w:id="1329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r w:rsidR="00F52228" w:rsidRPr="00E970D8">
        <w:rPr>
          <w:rFonts w:ascii="Prestige Elite Std" w:eastAsia="Adobe Fan Heiti Std B" w:hAnsi="Prestige Elite Std" w:cs="Adobe Naskh Medium"/>
          <w:sz w:val="18"/>
          <w:szCs w:val="18"/>
          <w:rPrChange w:id="1330" w:author="Salim ATALLA" w:date="2021-03-09T20:36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A</w:t>
      </w:r>
    </w:p>
    <w:p w14:paraId="349B7DD1" w14:textId="5E5C9E42" w:rsidR="00B47BF0" w:rsidRPr="008C5136" w:rsidRDefault="00B47BF0" w:rsidP="00B47BF0">
      <w:pPr>
        <w:rPr>
          <w:rFonts w:ascii="High Tower Text" w:hAnsi="High Tower Text" w:cs="Arabic Typesetting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7023197B" w14:textId="0D957833" w:rsidR="007561CA" w:rsidRDefault="00211FC5" w:rsidP="002620F2">
      <w:pPr>
        <w:rPr>
          <w:ins w:id="1331" w:author="Salim ATALLA" w:date="2021-03-10T21:22:00Z"/>
          <w:rFonts w:ascii="High Tower Text" w:hAnsi="High Tower Text" w:cs="Arabic Typesetting"/>
          <w:color w:val="4472C4" w:themeColor="accent1"/>
          <w:u w:val="single"/>
        </w:rPr>
      </w:pPr>
      <w:ins w:id="1332" w:author="Salim ATALLA" w:date="2021-03-10T21:13:00Z">
        <w:r>
          <w:rPr>
            <w:rFonts w:asciiTheme="majorBidi" w:hAnsiTheme="majorBidi" w:cstheme="majorBidi"/>
            <w:noProof/>
          </w:rPr>
          <w:drawing>
            <wp:anchor distT="0" distB="0" distL="114300" distR="114300" simplePos="0" relativeHeight="251659264" behindDoc="1" locked="0" layoutInCell="1" allowOverlap="1" wp14:anchorId="6A2FA665" wp14:editId="08FBAB4D">
              <wp:simplePos x="0" y="0"/>
              <wp:positionH relativeFrom="margin">
                <wp:align>right</wp:align>
              </wp:positionH>
              <wp:positionV relativeFrom="paragraph">
                <wp:posOffset>5080</wp:posOffset>
              </wp:positionV>
              <wp:extent cx="2217420" cy="1446530"/>
              <wp:effectExtent l="0" t="0" r="0" b="1270"/>
              <wp:wrapTight wrapText="bothSides">
                <wp:wrapPolygon edited="0">
                  <wp:start x="0" y="0"/>
                  <wp:lineTo x="0" y="21335"/>
                  <wp:lineTo x="21340" y="21335"/>
                  <wp:lineTo x="21340" y="0"/>
                  <wp:lineTo x="0" y="0"/>
                </wp:wrapPolygon>
              </wp:wrapTight>
              <wp:docPr id="5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17420" cy="144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5A25E062" w14:textId="1D8E1E0A" w:rsidR="002620F2" w:rsidRPr="004267A0" w:rsidRDefault="002620F2" w:rsidP="002620F2">
      <w:pPr>
        <w:rPr>
          <w:ins w:id="1333" w:author="Salim ATALLA" w:date="2021-03-10T21:08:00Z"/>
          <w:rFonts w:ascii="High Tower Text" w:hAnsi="High Tower Text" w:cs="Arabic Typesetting"/>
          <w:color w:val="4472C4" w:themeColor="accent1"/>
          <w:u w:val="single"/>
        </w:rPr>
      </w:pPr>
      <w:ins w:id="1334" w:author="Salim ATALLA" w:date="2021-03-10T21:08:00Z">
        <w:r w:rsidRPr="004267A0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1E78AB0C" w14:textId="11C9DA6D" w:rsidR="00B47BF0" w:rsidRPr="002620F2" w:rsidRDefault="002620F2">
      <w:pPr>
        <w:rPr>
          <w:rFonts w:ascii="High Tower Text" w:hAnsi="High Tower Text"/>
          <w:rPrChange w:id="1335" w:author="Salim ATALLA" w:date="2021-03-10T21:08:00Z">
            <w:rPr>
              <w:rFonts w:ascii="Consolas" w:eastAsia="Adobe Fan Heiti Std B" w:hAnsi="Consolas" w:cs="Arabic Typesetting"/>
            </w:rPr>
          </w:rPrChange>
        </w:rPr>
      </w:pPr>
      <w:ins w:id="1336" w:author="Salim ATALLA" w:date="2021-03-10T21:08:00Z">
        <w:r>
          <w:rPr>
            <w:rFonts w:ascii="High Tower Text" w:hAnsi="High Tower Text"/>
          </w:rPr>
          <w:t>P</w:t>
        </w:r>
        <w:r w:rsidR="00750057">
          <w:rPr>
            <w:rFonts w:ascii="High Tower Text" w:hAnsi="High Tower Text"/>
          </w:rPr>
          <w:t>our</w:t>
        </w:r>
      </w:ins>
      <w:ins w:id="1337" w:author="Salim ATALLA" w:date="2021-03-10T21:09:00Z">
        <w:r w:rsidR="00750057">
          <w:rPr>
            <w:rFonts w:ascii="High Tower Text" w:hAnsi="High Tower Text"/>
          </w:rPr>
          <w:t xml:space="preserve"> n = m = </w:t>
        </w:r>
        <w:r w:rsidR="00120EDF">
          <w:rPr>
            <w:rFonts w:ascii="High Tower Text" w:hAnsi="High Tower Text"/>
          </w:rPr>
          <w:t>5,</w:t>
        </w:r>
        <w:r w:rsidR="00120EDF">
          <w:rPr>
            <w:rFonts w:ascii="High Tower Text" w:hAnsi="High Tower Text"/>
          </w:rPr>
          <w:tab/>
          <w:t xml:space="preserve">   </w:t>
        </w:r>
      </w:ins>
      <w:ins w:id="1338" w:author="Salim ATALLA" w:date="2021-03-10T21:11:00Z">
        <w:r w:rsidR="00EE59E1">
          <w:rPr>
            <w:rFonts w:ascii="High Tower Text" w:hAnsi="High Tower Text"/>
          </w:rPr>
          <w:t>et pour un tableau x_i [n] = {2, 3, 4, 5, 6}</w:t>
        </w:r>
      </w:ins>
    </w:p>
    <w:p w14:paraId="4FBFDAB3" w14:textId="4A369A25" w:rsidR="00B61024" w:rsidRPr="009E3F33" w:rsidDel="009E3F33" w:rsidRDefault="008557A0">
      <w:pPr>
        <w:rPr>
          <w:del w:id="1339" w:author="Salim ATALLA" w:date="2021-03-10T21:26:00Z"/>
          <w:rFonts w:ascii="High Tower Text" w:hAnsi="High Tower Text" w:cs="Arabic Typesetting"/>
          <w:rPrChange w:id="1340" w:author="Salim ATALLA" w:date="2021-03-10T21:26:00Z">
            <w:rPr>
              <w:del w:id="1341" w:author="Salim ATALLA" w:date="2021-03-10T21:26:00Z"/>
              <w:rFonts w:asciiTheme="majorBidi" w:hAnsiTheme="majorBidi" w:cstheme="majorBidi"/>
            </w:rPr>
          </w:rPrChange>
        </w:rPr>
      </w:pPr>
      <w:ins w:id="1342" w:author="Salim ATALLA" w:date="2021-03-10T21:12:00Z">
        <w:r>
          <w:rPr>
            <w:rFonts w:ascii="High Tower Text" w:hAnsi="High Tower Text" w:cs="Arabic Typesetting"/>
          </w:rPr>
          <w:t xml:space="preserve">On aura le résultat </w:t>
        </w:r>
      </w:ins>
      <w:ins w:id="1343" w:author="Salim ATALLA" w:date="2021-03-10T21:13:00Z">
        <w:r w:rsidR="00211FC5">
          <w:rPr>
            <w:rFonts w:ascii="High Tower Text" w:hAnsi="High Tower Text" w:cs="Arabic Typesetting"/>
          </w:rPr>
          <w:t>ci</w:t>
        </w:r>
        <w:r w:rsidR="00211FC5" w:rsidRPr="00211FC5">
          <w:rPr>
            <w:rFonts w:ascii="Adobe Devanagari" w:hAnsi="Adobe Devanagari" w:cs="Adobe Devanagari"/>
            <w:rPrChange w:id="1344" w:author="Salim ATALLA" w:date="2021-03-10T21:14:00Z">
              <w:rPr>
                <w:rFonts w:ascii="High Tower Text" w:hAnsi="High Tower Text" w:cs="Arabic Typesetting"/>
              </w:rPr>
            </w:rPrChange>
          </w:rPr>
          <w:t>-</w:t>
        </w:r>
        <w:r w:rsidR="00211FC5">
          <w:rPr>
            <w:rFonts w:ascii="High Tower Text" w:hAnsi="High Tower Text" w:cs="Arabic Typesetting"/>
          </w:rPr>
          <w:t>contre</w:t>
        </w:r>
      </w:ins>
      <w:ins w:id="1345" w:author="Salim ATALLA" w:date="2021-03-10T21:12:00Z">
        <w:r>
          <w:rPr>
            <w:rFonts w:ascii="High Tower Text" w:hAnsi="High Tower Text" w:cs="Arabic Typesetting"/>
          </w:rPr>
          <w:t> </w:t>
        </w:r>
      </w:ins>
      <w:ins w:id="1346" w:author="Salim ATALLA" w:date="2021-03-10T21:23:00Z">
        <w:r w:rsidR="00000E9E">
          <w:rPr>
            <w:rFonts w:ascii="High Tower Text" w:hAnsi="High Tower Text" w:cs="Arabic Typesetting"/>
          </w:rPr>
          <w:t>qui représente la matrice A de la forme (E</w:t>
        </w:r>
        <w:r w:rsidR="00000E9E" w:rsidRPr="00000E9E">
          <w:rPr>
            <w:rFonts w:ascii="Adobe Devanagari" w:hAnsi="Adobe Devanagari" w:cs="Adobe Devanagari"/>
            <w:rPrChange w:id="1347" w:author="Salim ATALLA" w:date="2021-03-10T21:23:00Z">
              <w:rPr>
                <w:rFonts w:ascii="High Tower Text" w:hAnsi="High Tower Text" w:cs="Arabic Typesetting"/>
              </w:rPr>
            </w:rPrChange>
          </w:rPr>
          <w:t>1</w:t>
        </w:r>
      </w:ins>
      <w:ins w:id="1348" w:author="Salim ATALLA" w:date="2021-03-10T21:24:00Z">
        <w:r w:rsidR="00000E9E">
          <w:rPr>
            <w:rFonts w:ascii="High Tower Text" w:hAnsi="High Tower Text" w:cs="Arabic Typesetting"/>
          </w:rPr>
          <w:t>) :</w:t>
        </w:r>
      </w:ins>
    </w:p>
    <w:p w14:paraId="5B6932C9" w14:textId="4CB164A3" w:rsidR="00B61024" w:rsidDel="009E3F33" w:rsidRDefault="00B61024" w:rsidP="00B368F3">
      <w:pPr>
        <w:rPr>
          <w:del w:id="1349" w:author="Salim ATALLA" w:date="2021-03-10T21:26:00Z"/>
        </w:rPr>
      </w:pPr>
    </w:p>
    <w:p w14:paraId="4B6815DC" w14:textId="4C6E9AD4" w:rsidR="00A1728C" w:rsidDel="009E3F33" w:rsidRDefault="00A1728C" w:rsidP="00B368F3">
      <w:pPr>
        <w:rPr>
          <w:del w:id="1350" w:author="Salim ATALLA" w:date="2021-03-10T21:26:00Z"/>
        </w:rPr>
      </w:pPr>
    </w:p>
    <w:p w14:paraId="00A3C248" w14:textId="6880B75C" w:rsidR="00A1728C" w:rsidDel="00135FCF" w:rsidRDefault="00A1728C" w:rsidP="00B368F3">
      <w:pPr>
        <w:rPr>
          <w:del w:id="1351" w:author="Salim ATALLA" w:date="2021-03-10T20:56:00Z"/>
        </w:rPr>
      </w:pPr>
    </w:p>
    <w:p w14:paraId="1322DDE0" w14:textId="666DE050" w:rsidR="00A1728C" w:rsidDel="00A67D2C" w:rsidRDefault="00A1728C" w:rsidP="00B368F3">
      <w:pPr>
        <w:rPr>
          <w:del w:id="1352" w:author="Salim ATALLA" w:date="2021-03-10T20:56:00Z"/>
        </w:rPr>
      </w:pPr>
    </w:p>
    <w:p w14:paraId="7EEECDB0" w14:textId="20433EFF" w:rsidR="00A1728C" w:rsidDel="00A67D2C" w:rsidRDefault="00A1728C" w:rsidP="00B368F3">
      <w:pPr>
        <w:rPr>
          <w:del w:id="1353" w:author="Salim ATALLA" w:date="2021-03-10T20:56:00Z"/>
        </w:rPr>
      </w:pPr>
    </w:p>
    <w:p w14:paraId="3A63ECA8" w14:textId="267AB8E8" w:rsidR="00A1728C" w:rsidRDefault="00A1728C" w:rsidP="00B368F3"/>
    <w:p w14:paraId="376E6AB9" w14:textId="3C30AEA2" w:rsidR="000107C2" w:rsidRDefault="000107C2" w:rsidP="000107C2">
      <w:pPr>
        <w:pStyle w:val="Titre2"/>
        <w:rPr>
          <w:ins w:id="1354" w:author="Salim ATALLA" w:date="2021-03-10T20:49:00Z"/>
          <w:rFonts w:ascii="Bradley Hand ITC" w:hAnsi="Bradley Hand ITC"/>
          <w:b/>
          <w:bCs/>
        </w:rPr>
      </w:pPr>
      <w:ins w:id="1355" w:author="Salim ATALLA" w:date="2021-03-10T19:58:00Z">
        <w:r w:rsidRPr="004267A0">
          <w:rPr>
            <w:rFonts w:ascii="Bradley Hand ITC" w:hAnsi="Bradley Hand ITC"/>
            <w:b/>
            <w:bCs/>
          </w:rPr>
          <w:lastRenderedPageBreak/>
          <w:t xml:space="preserve">Tâches </w:t>
        </w:r>
        <w:r>
          <w:rPr>
            <w:rFonts w:ascii="Bradley Hand ITC" w:hAnsi="Bradley Hand ITC"/>
            <w:b/>
            <w:bCs/>
          </w:rPr>
          <w:t>6</w:t>
        </w:r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28309CCA" w14:textId="0D4EB4DE" w:rsidR="00A1728C" w:rsidDel="00C94750" w:rsidRDefault="00A1728C" w:rsidP="00C94750">
      <w:pPr>
        <w:rPr>
          <w:del w:id="1356" w:author="Salim ATALLA" w:date="2021-03-10T19:58:00Z"/>
        </w:rPr>
      </w:pPr>
      <w:del w:id="1357" w:author="Salim ATALLA" w:date="2021-03-10T19:58:00Z">
        <w:r w:rsidRPr="00C94750" w:rsidDel="000107C2">
          <w:rPr>
            <w:rFonts w:ascii="High Tower Text" w:hAnsi="High Tower Text"/>
            <w:rPrChange w:id="1358" w:author="Salim ATALLA" w:date="2021-03-10T21:29:00Z">
              <w:rPr/>
            </w:rPrChange>
          </w:rPr>
          <w:delText>6\</w:delText>
        </w:r>
      </w:del>
    </w:p>
    <w:p w14:paraId="1F7D692A" w14:textId="77777777" w:rsidR="00C94750" w:rsidRPr="00C94750" w:rsidRDefault="00C94750">
      <w:pPr>
        <w:rPr>
          <w:ins w:id="1359" w:author="Salim ATALLA" w:date="2021-03-10T21:29:00Z"/>
          <w:rFonts w:ascii="High Tower Text" w:hAnsi="High Tower Text"/>
          <w:rPrChange w:id="1360" w:author="Salim ATALLA" w:date="2021-03-10T21:29:00Z">
            <w:rPr>
              <w:ins w:id="1361" w:author="Salim ATALLA" w:date="2021-03-10T21:29:00Z"/>
            </w:rPr>
          </w:rPrChange>
        </w:rPr>
      </w:pPr>
    </w:p>
    <w:p w14:paraId="28C03A20" w14:textId="0FD78B83" w:rsidR="007423B7" w:rsidRPr="00C94750" w:rsidRDefault="00C94750">
      <w:pPr>
        <w:rPr>
          <w:ins w:id="1362" w:author="Salim ATALLA" w:date="2021-03-10T21:29:00Z"/>
          <w:rFonts w:ascii="Consolas" w:eastAsia="Times New Roman" w:hAnsi="Consolas" w:cs="Times New Roman"/>
          <w:color w:val="D4D4D4"/>
          <w:sz w:val="21"/>
          <w:szCs w:val="21"/>
          <w:lang w:eastAsia="fr-FR"/>
          <w:rPrChange w:id="1363" w:author="Salim ATALLA" w:date="2021-03-10T21:29:00Z">
            <w:rPr>
              <w:ins w:id="1364" w:author="Salim ATALLA" w:date="2021-03-10T21:29:00Z"/>
            </w:rPr>
          </w:rPrChange>
        </w:rPr>
      </w:pPr>
      <w:ins w:id="1365" w:author="Salim ATALLA" w:date="2021-03-10T21:29:00Z">
        <w:r w:rsidRPr="00C94750">
          <w:rPr>
            <w:rFonts w:ascii="High Tower Text" w:hAnsi="High Tower Text"/>
            <w:u w:val="single"/>
            <w:rPrChange w:id="1366" w:author="Salim ATALLA" w:date="2021-03-10T21:29:00Z">
              <w:rPr>
                <w:rFonts w:ascii="High Tower Text" w:hAnsi="High Tower Text"/>
              </w:rPr>
            </w:rPrChange>
          </w:rPr>
          <w:t>Rôle</w:t>
        </w:r>
        <w:r w:rsidRPr="00C94750">
          <w:rPr>
            <w:rFonts w:ascii="High Tower Text" w:hAnsi="High Tower Text"/>
          </w:rPr>
          <w:t xml:space="preserve"> :</w:t>
        </w:r>
        <w:r w:rsidRPr="00C94750">
          <w:rPr>
            <w:rFonts w:ascii="High Tower Text" w:hAnsi="High Tower Text"/>
            <w:rPrChange w:id="1367" w:author="Salim ATALLA" w:date="2021-03-10T21:29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</w:rPrChange>
          </w:rPr>
          <w:t> créer un vecteur V vide de taille n.</w:t>
        </w:r>
      </w:ins>
    </w:p>
    <w:p w14:paraId="6BFBC321" w14:textId="060F05FE" w:rsidR="00A1728C" w:rsidRDefault="00A1728C" w:rsidP="00A1728C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  <w:i/>
          <w:iCs/>
        </w:rPr>
        <w:t>creer_</w:t>
      </w:r>
      <w:r w:rsidR="000E4B72">
        <w:rPr>
          <w:rFonts w:ascii="High Tower Text" w:hAnsi="High Tower Text" w:cs="Arabic Typesetting"/>
          <w:i/>
          <w:iCs/>
        </w:rPr>
        <w:t>Vecteur</w:t>
      </w:r>
      <w:r>
        <w:rPr>
          <w:rFonts w:ascii="High Tower Text" w:hAnsi="High Tower Text" w:cs="Arabic Typesetting"/>
          <w:i/>
          <w:iCs/>
        </w:rPr>
        <w:t>_Vide</w:t>
      </w:r>
      <w:r>
        <w:rPr>
          <w:rFonts w:ascii="High Tower Text" w:hAnsi="High Tower Text" w:cs="Arabic Typesetting"/>
        </w:rPr>
        <w:t xml:space="preserve"> (entier </w:t>
      </w:r>
      <w:r w:rsidRPr="002A0552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n) : pointeur vers une tableau de réels </w:t>
      </w:r>
    </w:p>
    <w:p w14:paraId="3479A959" w14:textId="55D73B7A" w:rsidR="00A1728C" w:rsidRDefault="00A1728C" w:rsidP="00A1728C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  <w:t>// pré :   n</w:t>
      </w:r>
      <w:ins w:id="1368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>&gt;</w:t>
      </w:r>
      <w:ins w:id="1369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>0</w:t>
      </w:r>
    </w:p>
    <w:p w14:paraId="3A628596" w14:textId="1F5887E1" w:rsidR="00A1728C" w:rsidRDefault="00A1728C" w:rsidP="00A1728C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7420EF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 xml:space="preserve">   </w:t>
      </w:r>
      <w:r w:rsidRPr="007C6589">
        <w:rPr>
          <w:rFonts w:ascii="Prestige Elite Std" w:hAnsi="Prestige Elite Std" w:cs="Arabic Typesetting"/>
          <w:sz w:val="18"/>
          <w:szCs w:val="18"/>
          <w:rPrChange w:id="1370" w:author="Salim ATALLA" w:date="2021-03-09T20:37:00Z">
            <w:rPr>
              <w:rFonts w:ascii="High Tower Text" w:hAnsi="High Tower Text" w:cs="Arabic Typesetting"/>
            </w:rPr>
          </w:rPrChange>
        </w:rPr>
        <w:t xml:space="preserve">pointeur vers une tableau de réels : </w:t>
      </w:r>
      <w:r w:rsidR="005A540A" w:rsidRPr="007C6589">
        <w:rPr>
          <w:rFonts w:ascii="Prestige Elite Std" w:hAnsi="Prestige Elite Std" w:cs="Arabic Typesetting"/>
          <w:sz w:val="18"/>
          <w:szCs w:val="18"/>
          <w:rPrChange w:id="1371" w:author="Salim ATALLA" w:date="2021-03-09T20:37:00Z">
            <w:rPr>
              <w:rFonts w:ascii="High Tower Text" w:hAnsi="High Tower Text" w:cs="Arabic Typesetting"/>
            </w:rPr>
          </w:rPrChange>
        </w:rPr>
        <w:t>V</w:t>
      </w:r>
      <w:r>
        <w:rPr>
          <w:rFonts w:ascii="High Tower Text" w:hAnsi="High Tower Text" w:cs="Arabic Typesetting"/>
        </w:rPr>
        <w:t> </w:t>
      </w:r>
    </w:p>
    <w:p w14:paraId="70ABA58E" w14:textId="02124C72" w:rsidR="00A1728C" w:rsidRPr="00985D74" w:rsidRDefault="00A1728C" w:rsidP="00A1728C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7420EF" w:rsidRPr="00985D74">
        <w:rPr>
          <w:rFonts w:ascii="High Tower Text" w:hAnsi="High Tower Text" w:cs="Arabic Typesetting"/>
          <w:u w:val="single"/>
        </w:rPr>
        <w:t>Début</w:t>
      </w:r>
      <w:r w:rsidR="007420EF">
        <w:rPr>
          <w:rFonts w:ascii="High Tower Text" w:hAnsi="High Tower Text" w:cs="Arabic Typesetting"/>
        </w:rPr>
        <w:t> :</w:t>
      </w:r>
    </w:p>
    <w:p w14:paraId="03FB1F2B" w14:textId="376A1986" w:rsidR="00A1728C" w:rsidRPr="007C6589" w:rsidRDefault="00A1728C" w:rsidP="00A1728C">
      <w:pPr>
        <w:spacing w:after="0"/>
        <w:rPr>
          <w:rFonts w:ascii="Prestige Elite Std" w:hAnsi="Prestige Elite Std" w:cs="Adobe Naskh Medium"/>
          <w:sz w:val="18"/>
          <w:szCs w:val="18"/>
          <w:rPrChange w:id="1372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hAnsi="Prestige Elite Std" w:cs="Adobe Naskh Medium"/>
          <w:sz w:val="18"/>
          <w:szCs w:val="18"/>
          <w:rPrChange w:id="1373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hAnsi="Prestige Elite Std" w:cs="Adobe Naskh Medium"/>
          <w:sz w:val="18"/>
          <w:szCs w:val="18"/>
          <w:rPrChange w:id="1374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="005A540A" w:rsidRPr="007C6589">
        <w:rPr>
          <w:rFonts w:ascii="Prestige Elite Std" w:eastAsia="Adobe Fan Heiti Std B" w:hAnsi="Prestige Elite Std" w:cs="Adobe Naskh Medium"/>
          <w:sz w:val="18"/>
          <w:szCs w:val="18"/>
          <w:rPrChange w:id="137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V</w:t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7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377" w:author="Salim ATALLA" w:date="2021-03-10T20:55:00Z">
        <w:r w:rsidR="005E1463" w:rsidRPr="005E146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378" w:author="Salim ATALLA" w:date="2021-03-10T20:55:00Z">
        <w:r w:rsidRPr="007C6589" w:rsidDel="005E1463">
          <w:rPr>
            <w:rFonts w:ascii="Prestige Elite Std" w:eastAsia="Adobe Fan Heiti Std B" w:hAnsi="Prestige Elite Std" w:cs="Adobe Naskh Medium"/>
            <w:sz w:val="18"/>
            <w:szCs w:val="18"/>
            <w:rPrChange w:id="1379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80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allocation</w:t>
      </w:r>
      <w:del w:id="1381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382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83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(tableau de réels</w:t>
      </w:r>
      <w:ins w:id="1384" w:author="Salim ATALLA" w:date="2021-03-10T14:18:00Z">
        <w:r w:rsidR="00493FCF">
          <w:rPr>
            <w:rFonts w:ascii="Prestige Elite Std" w:eastAsia="Adobe Fan Heiti Std B" w:hAnsi="Prestige Elite Std" w:cs="Adobe Naskh Medium"/>
            <w:sz w:val="18"/>
            <w:szCs w:val="18"/>
          </w:rPr>
          <w:t>[1:n]</w:t>
        </w:r>
      </w:ins>
      <w:del w:id="1385" w:author="Salim ATALLA" w:date="2021-03-10T14:18:00Z">
        <w:r w:rsidRPr="007C6589" w:rsidDel="00493FCF">
          <w:rPr>
            <w:rFonts w:ascii="Prestige Elite Std" w:eastAsia="Adobe Fan Heiti Std B" w:hAnsi="Prestige Elite Std" w:cs="Adobe Naskh Medium"/>
            <w:sz w:val="18"/>
            <w:szCs w:val="18"/>
            <w:rPrChange w:id="1386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: n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87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53E75B5C" w14:textId="77777777" w:rsidR="00A1728C" w:rsidRPr="007C6589" w:rsidRDefault="00A1728C" w:rsidP="00A1728C">
      <w:pPr>
        <w:spacing w:after="0"/>
        <w:rPr>
          <w:rFonts w:ascii="Prestige Elite Std" w:hAnsi="Prestige Elite Std" w:cs="Adobe Naskh Medium"/>
          <w:sz w:val="18"/>
          <w:szCs w:val="18"/>
          <w:rPrChange w:id="1388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hAnsi="Prestige Elite Std" w:cs="Adobe Naskh Medium"/>
          <w:sz w:val="18"/>
          <w:szCs w:val="18"/>
          <w:rPrChange w:id="1389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hAnsi="Prestige Elite Std" w:cs="Adobe Naskh Medium"/>
          <w:sz w:val="18"/>
          <w:szCs w:val="18"/>
          <w:rPrChange w:id="1390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91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92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6DA8AEBD" w14:textId="1F04C34C" w:rsidR="00A1728C" w:rsidRPr="007C6589" w:rsidRDefault="00A1728C" w:rsidP="00A1728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393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94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39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r w:rsidR="005A540A" w:rsidRPr="007C6589">
        <w:rPr>
          <w:rFonts w:ascii="Prestige Elite Std" w:eastAsia="Adobe Fan Heiti Std B" w:hAnsi="Prestige Elite Std" w:cs="Adobe Naskh Medium"/>
          <w:sz w:val="18"/>
          <w:szCs w:val="18"/>
          <w:rPrChange w:id="139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V</w:t>
      </w:r>
    </w:p>
    <w:p w14:paraId="7B446C16" w14:textId="77777777" w:rsidR="00A1728C" w:rsidRDefault="00A1728C" w:rsidP="00A1728C">
      <w:pPr>
        <w:rPr>
          <w:rFonts w:ascii="High Tower Text" w:hAnsi="High Tower Text" w:cs="Arabic Typesetting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2DA94611" w14:textId="77777777" w:rsidR="0059662A" w:rsidRDefault="00E071F0" w:rsidP="0059662A">
      <w:pPr>
        <w:rPr>
          <w:ins w:id="1397" w:author="Salim ATALLA" w:date="2021-03-10T21:30:00Z"/>
          <w:rFonts w:ascii="High Tower Text" w:hAnsi="High Tower Text" w:cs="Arabic Typesetting"/>
        </w:rPr>
      </w:pPr>
      <w:ins w:id="1398" w:author="Salim ATALLA" w:date="2021-03-10T21:28:00Z">
        <w:r w:rsidRPr="004267A0">
          <w:rPr>
            <w:rFonts w:ascii="High Tower Text" w:hAnsi="High Tower Text" w:cs="Arabic Typesetting"/>
          </w:rPr>
          <w:t>//-----------------------------------------------------------------------------------------</w:t>
        </w:r>
      </w:ins>
    </w:p>
    <w:p w14:paraId="6359B025" w14:textId="781F4976" w:rsidR="000205C0" w:rsidRPr="0059662A" w:rsidRDefault="0059662A">
      <w:pPr>
        <w:rPr>
          <w:rFonts w:ascii="High Tower Text" w:hAnsi="High Tower Text" w:cs="Arabic Typesetting"/>
          <w:rPrChange w:id="1399" w:author="Salim ATALLA" w:date="2021-03-10T21:30:00Z">
            <w:rPr/>
          </w:rPrChange>
        </w:rPr>
      </w:pPr>
      <w:ins w:id="1400" w:author="Salim ATALLA" w:date="2021-03-10T21:30:00Z">
        <w:r w:rsidRPr="0059662A">
          <w:rPr>
            <w:rFonts w:ascii="High Tower Text" w:hAnsi="High Tower Text"/>
            <w:u w:val="single"/>
            <w:rPrChange w:id="1401" w:author="Salim ATALLA" w:date="2021-03-10T21:30:00Z">
              <w:rPr>
                <w:rFonts w:ascii="High Tower Text" w:hAnsi="High Tower Text"/>
              </w:rPr>
            </w:rPrChange>
          </w:rPr>
          <w:t>Rôle</w:t>
        </w:r>
        <w:r w:rsidRPr="003159E6">
          <w:rPr>
            <w:rFonts w:ascii="High Tower Text" w:hAnsi="High Tower Text"/>
          </w:rPr>
          <w:t xml:space="preserve"> :</w:t>
        </w:r>
        <w:r w:rsidR="003159E6" w:rsidRPr="003159E6">
          <w:rPr>
            <w:rFonts w:ascii="High Tower Text" w:hAnsi="High Tower Text"/>
            <w:rPrChange w:id="1402" w:author="Salim ATALLA" w:date="2021-03-10T21:30:00Z">
              <w:rPr>
                <w:lang w:eastAsia="fr-FR"/>
              </w:rPr>
            </w:rPrChange>
          </w:rPr>
          <w:t> créer un vecteur </w:t>
        </w:r>
      </w:ins>
      <w:ins w:id="1403" w:author="Salim ATALLA" w:date="2021-03-10T21:45:00Z">
        <w:r w:rsidR="00F90512">
          <w:rPr>
            <w:rFonts w:ascii="High Tower Text" w:hAnsi="High Tower Text"/>
          </w:rPr>
          <w:t>C</w:t>
        </w:r>
      </w:ins>
      <w:ins w:id="1404" w:author="Salim ATALLA" w:date="2021-03-10T21:30:00Z">
        <w:r w:rsidR="003159E6" w:rsidRPr="003159E6">
          <w:rPr>
            <w:rFonts w:ascii="High Tower Text" w:hAnsi="High Tower Text"/>
            <w:rPrChange w:id="1405" w:author="Salim ATALLA" w:date="2021-03-10T21:30:00Z">
              <w:rPr>
                <w:lang w:eastAsia="fr-FR"/>
              </w:rPr>
            </w:rPrChange>
          </w:rPr>
          <w:t> à partir d'un tableau de points z_i de taille n.</w:t>
        </w:r>
      </w:ins>
    </w:p>
    <w:p w14:paraId="12E476FA" w14:textId="7E5C8954" w:rsidR="003D2F3C" w:rsidRDefault="003D2F3C" w:rsidP="003D2F3C">
      <w:pPr>
        <w:rPr>
          <w:rFonts w:ascii="High Tower Text" w:hAnsi="High Tower Text" w:cs="Arabic Typesetting"/>
        </w:rPr>
      </w:pPr>
      <w:r w:rsidRPr="00551835">
        <w:rPr>
          <w:rFonts w:ascii="High Tower Text" w:hAnsi="High Tower Text" w:cs="Arabic Typesetting"/>
        </w:rPr>
        <w:t>Fonction</w:t>
      </w:r>
      <w:r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  <w:i/>
          <w:iCs/>
        </w:rPr>
        <w:t>construire_Vecteur_</w:t>
      </w:r>
      <w:del w:id="1406" w:author="Salim ATALLA" w:date="2021-03-10T21:46:00Z">
        <w:r w:rsidDel="00F90512">
          <w:rPr>
            <w:rFonts w:ascii="High Tower Text" w:hAnsi="High Tower Text" w:cs="Arabic Typesetting"/>
            <w:i/>
            <w:iCs/>
          </w:rPr>
          <w:delText>b</w:delText>
        </w:r>
        <w:r w:rsidDel="00F90512">
          <w:rPr>
            <w:rFonts w:ascii="High Tower Text" w:hAnsi="High Tower Text" w:cs="Arabic Typesetting"/>
          </w:rPr>
          <w:delText xml:space="preserve"> </w:delText>
        </w:r>
      </w:del>
      <w:ins w:id="1407" w:author="Salim ATALLA" w:date="2021-03-10T21:46:00Z">
        <w:r w:rsidR="00F90512">
          <w:rPr>
            <w:rFonts w:ascii="High Tower Text" w:hAnsi="High Tower Text" w:cs="Arabic Typesetting"/>
            <w:i/>
            <w:iCs/>
          </w:rPr>
          <w:t>C</w:t>
        </w:r>
        <w:r w:rsidR="00F90512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 xml:space="preserve">(pointeur vers une fonction </w:t>
      </w:r>
      <w:r w:rsidR="00010E0E" w:rsidRPr="00010E0E">
        <w:rPr>
          <w:rFonts w:ascii="High Tower Text" w:hAnsi="High Tower Text" w:cs="Arabic Typesetting"/>
          <w:u w:val="single"/>
        </w:rPr>
        <w:t>d</w:t>
      </w:r>
      <w:r w:rsidR="00010E0E">
        <w:rPr>
          <w:rFonts w:ascii="High Tower Text" w:hAnsi="High Tower Text" w:cs="Arabic Typesetting"/>
        </w:rPr>
        <w:t xml:space="preserve"> </w:t>
      </w:r>
      <w:r>
        <w:rPr>
          <w:rFonts w:ascii="High Tower Text" w:hAnsi="High Tower Text" w:cs="Arabic Typesetting"/>
        </w:rPr>
        <w:t>f,</w:t>
      </w:r>
    </w:p>
    <w:p w14:paraId="1EEBDD46" w14:textId="77777777" w:rsidR="003D2F3C" w:rsidRDefault="003D2F3C" w:rsidP="003D2F3C">
      <w:pPr>
        <w:ind w:left="2832" w:firstLine="708"/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 xml:space="preserve">pointeur vers un tableau de réels </w:t>
      </w:r>
      <w:r w:rsidRPr="00010E0E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x_i,</w:t>
      </w:r>
    </w:p>
    <w:p w14:paraId="287BBA4A" w14:textId="1A3EB74B" w:rsidR="003D2F3C" w:rsidRDefault="003D2F3C" w:rsidP="003D2F3C">
      <w:pPr>
        <w:ind w:left="3540" w:firstLine="708"/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 xml:space="preserve">entier </w:t>
      </w:r>
      <w:r w:rsidRPr="00010E0E">
        <w:rPr>
          <w:rFonts w:ascii="High Tower Text" w:hAnsi="High Tower Text" w:cs="Arabic Typesetting"/>
          <w:u w:val="single"/>
        </w:rPr>
        <w:t>d</w:t>
      </w:r>
      <w:r>
        <w:rPr>
          <w:rFonts w:ascii="High Tower Text" w:hAnsi="High Tower Text" w:cs="Arabic Typesetting"/>
        </w:rPr>
        <w:t xml:space="preserve"> n) : pointeur vers une tableau de réels </w:t>
      </w:r>
    </w:p>
    <w:p w14:paraId="2DA68353" w14:textId="65652A4A" w:rsidR="003D2F3C" w:rsidRDefault="003D2F3C" w:rsidP="003D2F3C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  <w:t>// pré :   n</w:t>
      </w:r>
      <w:ins w:id="1408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>&gt;</w:t>
      </w:r>
      <w:ins w:id="1409" w:author="Salim ATALLA" w:date="2021-03-10T20:50:00Z">
        <w:r w:rsidR="00E61306">
          <w:rPr>
            <w:rFonts w:ascii="High Tower Text" w:hAnsi="High Tower Text" w:cs="Arabic Typesetting"/>
          </w:rPr>
          <w:t xml:space="preserve"> </w:t>
        </w:r>
      </w:ins>
      <w:r>
        <w:rPr>
          <w:rFonts w:ascii="High Tower Text" w:hAnsi="High Tower Text" w:cs="Arabic Typesetting"/>
        </w:rPr>
        <w:t>0</w:t>
      </w:r>
    </w:p>
    <w:p w14:paraId="6808C3D8" w14:textId="7E4C8144" w:rsidR="003D2F3C" w:rsidRDefault="003D2F3C" w:rsidP="003D2F3C">
      <w:pPr>
        <w:rPr>
          <w:rFonts w:ascii="High Tower Text" w:hAnsi="High Tower Text" w:cs="Arabic Typesetting"/>
        </w:rPr>
      </w:pPr>
      <w:r>
        <w:rPr>
          <w:rFonts w:ascii="High Tower Text" w:hAnsi="High Tower Text" w:cs="Arabic Typesetting"/>
        </w:rPr>
        <w:tab/>
      </w:r>
      <w:r w:rsidRPr="007420EF">
        <w:rPr>
          <w:rFonts w:ascii="High Tower Text" w:hAnsi="High Tower Text" w:cs="Arabic Typesetting"/>
          <w:u w:val="single"/>
        </w:rPr>
        <w:t>Variables</w:t>
      </w:r>
      <w:r w:rsidRPr="0014747A">
        <w:rPr>
          <w:rFonts w:ascii="High Tower Text" w:hAnsi="High Tower Text" w:cs="Arabic Typesetting"/>
        </w:rPr>
        <w:t> :</w:t>
      </w:r>
      <w:r>
        <w:rPr>
          <w:rFonts w:ascii="High Tower Text" w:hAnsi="High Tower Text" w:cs="Arabic Typesetting"/>
        </w:rPr>
        <w:t xml:space="preserve">   </w:t>
      </w:r>
      <w:r w:rsidRPr="007C6589">
        <w:rPr>
          <w:rFonts w:ascii="Prestige Elite Std" w:hAnsi="Prestige Elite Std" w:cs="Arabic Typesetting"/>
          <w:sz w:val="18"/>
          <w:szCs w:val="18"/>
          <w:rPrChange w:id="1410" w:author="Salim ATALLA" w:date="2021-03-09T20:37:00Z">
            <w:rPr>
              <w:rFonts w:ascii="High Tower Text" w:hAnsi="High Tower Text" w:cs="Arabic Typesetting"/>
            </w:rPr>
          </w:rPrChange>
        </w:rPr>
        <w:t xml:space="preserve">pointeur vers une tableau de réels : </w:t>
      </w:r>
      <w:del w:id="1411" w:author="Salim ATALLA" w:date="2021-03-10T21:46:00Z">
        <w:r w:rsidR="00EA4363" w:rsidRPr="007C6589" w:rsidDel="00F90512">
          <w:rPr>
            <w:rFonts w:ascii="Prestige Elite Std" w:hAnsi="Prestige Elite Std" w:cs="Arabic Typesetting"/>
            <w:sz w:val="18"/>
            <w:szCs w:val="18"/>
            <w:rPrChange w:id="1412" w:author="Salim ATALLA" w:date="2021-03-09T20:37:00Z">
              <w:rPr>
                <w:rFonts w:ascii="High Tower Text" w:hAnsi="High Tower Text" w:cs="Arabic Typesetting"/>
              </w:rPr>
            </w:rPrChange>
          </w:rPr>
          <w:delText>V</w:delText>
        </w:r>
      </w:del>
      <w:ins w:id="1413" w:author="Salim ATALLA" w:date="2021-03-10T21:46:00Z">
        <w:r w:rsidR="00F90512">
          <w:rPr>
            <w:rFonts w:ascii="Prestige Elite Std" w:hAnsi="Prestige Elite Std" w:cs="Arabic Typesetting"/>
            <w:sz w:val="18"/>
            <w:szCs w:val="18"/>
          </w:rPr>
          <w:t>C</w:t>
        </w:r>
      </w:ins>
      <w:r w:rsidR="00010E0E" w:rsidRPr="007C6589">
        <w:rPr>
          <w:rFonts w:ascii="Prestige Elite Std" w:hAnsi="Prestige Elite Std" w:cs="Arabic Typesetting"/>
          <w:sz w:val="18"/>
          <w:szCs w:val="18"/>
          <w:rPrChange w:id="1414" w:author="Salim ATALLA" w:date="2021-03-09T20:37:00Z">
            <w:rPr>
              <w:rFonts w:ascii="High Tower Text" w:hAnsi="High Tower Text" w:cs="Arabic Typesetting"/>
            </w:rPr>
          </w:rPrChange>
        </w:rPr>
        <w:t>,</w:t>
      </w:r>
      <w:ins w:id="1415" w:author="Salim ATALLA" w:date="2021-03-09T20:59:00Z">
        <w:r w:rsidR="00F205B0">
          <w:rPr>
            <w:rFonts w:ascii="Prestige Elite Std" w:hAnsi="Prestige Elite Std" w:cs="Arabic Typesetting"/>
            <w:sz w:val="18"/>
            <w:szCs w:val="18"/>
          </w:rPr>
          <w:t xml:space="preserve">  </w:t>
        </w:r>
      </w:ins>
      <w:del w:id="1416" w:author="Salim ATALLA" w:date="2021-03-09T20:59:00Z">
        <w:r w:rsidR="00010E0E" w:rsidRPr="007C6589" w:rsidDel="00F205B0">
          <w:rPr>
            <w:rFonts w:ascii="Prestige Elite Std" w:hAnsi="Prestige Elite Std" w:cs="Arabic Typesetting"/>
            <w:sz w:val="18"/>
            <w:szCs w:val="18"/>
            <w:rPrChange w:id="1417" w:author="Salim ATALLA" w:date="2021-03-09T20:37:00Z">
              <w:rPr>
                <w:rFonts w:ascii="High Tower Text" w:hAnsi="High Tower Text" w:cs="Arabic Typesetting"/>
              </w:rPr>
            </w:rPrChange>
          </w:rPr>
          <w:tab/>
        </w:r>
      </w:del>
      <w:r w:rsidR="00010E0E" w:rsidRPr="007C6589">
        <w:rPr>
          <w:rFonts w:ascii="Prestige Elite Std" w:hAnsi="Prestige Elite Std" w:cs="Arabic Typesetting"/>
          <w:sz w:val="18"/>
          <w:szCs w:val="18"/>
          <w:rPrChange w:id="1418" w:author="Salim ATALLA" w:date="2021-03-09T20:37:00Z">
            <w:rPr>
              <w:rFonts w:ascii="High Tower Text" w:hAnsi="High Tower Text" w:cs="Arabic Typesetting"/>
            </w:rPr>
          </w:rPrChange>
        </w:rPr>
        <w:t>entier i</w:t>
      </w:r>
    </w:p>
    <w:p w14:paraId="334E1441" w14:textId="355E6532" w:rsidR="003D2F3C" w:rsidRPr="00985D74" w:rsidRDefault="003D2F3C" w:rsidP="003D2F3C">
      <w:pPr>
        <w:rPr>
          <w:rFonts w:ascii="High Tower Text" w:hAnsi="High Tower Text" w:cs="Arabic Typesetting"/>
          <w:u w:val="single"/>
        </w:rPr>
      </w:pPr>
      <w:r>
        <w:rPr>
          <w:rFonts w:ascii="High Tower Text" w:hAnsi="High Tower Text" w:cs="Arabic Typesetting"/>
        </w:rPr>
        <w:tab/>
      </w:r>
      <w:r w:rsidR="007420EF" w:rsidRPr="00985D74">
        <w:rPr>
          <w:rFonts w:ascii="High Tower Text" w:hAnsi="High Tower Text" w:cs="Arabic Typesetting"/>
          <w:u w:val="single"/>
        </w:rPr>
        <w:t>Début</w:t>
      </w:r>
      <w:r w:rsidR="007420EF">
        <w:rPr>
          <w:rFonts w:ascii="High Tower Text" w:hAnsi="High Tower Text" w:cs="Arabic Typesetting"/>
        </w:rPr>
        <w:t> :</w:t>
      </w:r>
    </w:p>
    <w:p w14:paraId="556BD2D6" w14:textId="59C7E289" w:rsidR="003D2F3C" w:rsidRPr="007C6589" w:rsidRDefault="003D2F3C" w:rsidP="003D2F3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419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hAnsi="Prestige Elite Std" w:cs="Adobe Naskh Medium"/>
          <w:sz w:val="18"/>
          <w:szCs w:val="18"/>
          <w:rPrChange w:id="1420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hAnsi="Prestige Elite Std" w:cs="Adobe Naskh Medium"/>
          <w:sz w:val="18"/>
          <w:szCs w:val="18"/>
          <w:rPrChange w:id="1421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  <w:tab/>
      </w:r>
      <w:del w:id="1422" w:author="Salim ATALLA" w:date="2021-03-10T21:46:00Z">
        <w:r w:rsidR="00EA4363" w:rsidRPr="007C6589" w:rsidDel="00F90512">
          <w:rPr>
            <w:rFonts w:ascii="Prestige Elite Std" w:eastAsia="Adobe Fan Heiti Std B" w:hAnsi="Prestige Elite Std" w:cs="Adobe Naskh Medium"/>
            <w:sz w:val="18"/>
            <w:szCs w:val="18"/>
            <w:rPrChange w:id="1423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  <w:r w:rsidRPr="007C6589" w:rsidDel="00F90512">
          <w:rPr>
            <w:rFonts w:ascii="Prestige Elite Std" w:eastAsia="Adobe Fan Heiti Std B" w:hAnsi="Prestige Elite Std" w:cs="Adobe Naskh Medium"/>
            <w:sz w:val="18"/>
            <w:szCs w:val="18"/>
            <w:rPrChange w:id="1424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ins w:id="1425" w:author="Salim ATALLA" w:date="2021-03-10T21:46:00Z">
        <w:r w:rsidR="00F90512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  <w:r w:rsidR="00F90512" w:rsidRPr="007C6589">
          <w:rPr>
            <w:rFonts w:ascii="Prestige Elite Std" w:eastAsia="Adobe Fan Heiti Std B" w:hAnsi="Prestige Elite Std" w:cs="Adobe Naskh Medium"/>
            <w:sz w:val="18"/>
            <w:szCs w:val="18"/>
            <w:rPrChange w:id="1426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</w:ins>
      <w:ins w:id="1427" w:author="Salim ATALLA" w:date="2021-03-10T20:55:00Z">
        <w:r w:rsidR="005E1463" w:rsidRPr="005E146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428" w:author="Salim ATALLA" w:date="2021-03-10T20:55:00Z">
        <w:r w:rsidRPr="007C6589" w:rsidDel="005E1463">
          <w:rPr>
            <w:rFonts w:ascii="Prestige Elite Std" w:eastAsia="Adobe Fan Heiti Std B" w:hAnsi="Prestige Elite Std" w:cs="Adobe Naskh Medium"/>
            <w:sz w:val="18"/>
            <w:szCs w:val="18"/>
            <w:rPrChange w:id="1429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30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r w:rsidR="00FD75A4" w:rsidRPr="007C6589">
        <w:rPr>
          <w:rFonts w:ascii="Prestige Elite Std" w:eastAsia="Adobe Fan Heiti Std B" w:hAnsi="Prestige Elite Std" w:cs="Adobe Naskh Medium"/>
          <w:sz w:val="18"/>
          <w:szCs w:val="18"/>
          <w:rPrChange w:id="1431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créer_Vecteur_Vide</w:t>
      </w:r>
      <w:del w:id="1432" w:author="Salim ATALLA" w:date="2021-03-09T20:44:00Z">
        <w:r w:rsidR="00FD75A4"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33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="00FD75A4" w:rsidRPr="007C6589">
        <w:rPr>
          <w:rFonts w:ascii="Prestige Elite Std" w:eastAsia="Adobe Fan Heiti Std B" w:hAnsi="Prestige Elite Std" w:cs="Adobe Naskh Medium"/>
          <w:sz w:val="18"/>
          <w:szCs w:val="18"/>
          <w:rPrChange w:id="1434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(n)</w:t>
      </w:r>
    </w:p>
    <w:p w14:paraId="204C1412" w14:textId="77777777" w:rsidR="00CE1D59" w:rsidRPr="007C6589" w:rsidRDefault="00CE1D59" w:rsidP="003D2F3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43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</w:p>
    <w:p w14:paraId="2E8CE24E" w14:textId="12D81A4F" w:rsidR="00CE1D59" w:rsidRPr="007C6589" w:rsidRDefault="00CE1D59" w:rsidP="00CE1D59">
      <w:pPr>
        <w:spacing w:after="0"/>
        <w:ind w:left="708" w:firstLine="708"/>
        <w:rPr>
          <w:rFonts w:ascii="Prestige Elite Std" w:eastAsia="Adobe Fan Heiti Std B" w:hAnsi="Prestige Elite Std" w:cs="Adobe Naskh Medium"/>
          <w:sz w:val="18"/>
          <w:szCs w:val="18"/>
          <w:rPrChange w:id="143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del w:id="1437" w:author="Salim ATALLA" w:date="2021-03-09T20:45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38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Pour  </w:delText>
        </w:r>
      </w:del>
      <w:ins w:id="1439" w:author="Salim ATALLA" w:date="2021-03-09T20:45:00Z">
        <w:r w:rsidR="00985C95" w:rsidRPr="007C6589">
          <w:rPr>
            <w:rFonts w:ascii="Prestige Elite Std" w:eastAsia="Adobe Fan Heiti Std B" w:hAnsi="Prestige Elite Std" w:cs="Adobe Naskh Medium"/>
            <w:sz w:val="18"/>
            <w:szCs w:val="18"/>
            <w:rPrChange w:id="1440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>Pour</w:t>
        </w:r>
        <w:r w:rsidR="00985C95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41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i de </w:t>
      </w:r>
      <w:del w:id="1442" w:author="Salim ATALLA" w:date="2021-03-10T14:18:00Z">
        <w:r w:rsidRPr="007C6589" w:rsidDel="009209C6">
          <w:rPr>
            <w:rFonts w:ascii="Prestige Elite Std" w:eastAsia="Adobe Fan Heiti Std B" w:hAnsi="Prestige Elite Std" w:cs="Adobe Naskh Medium"/>
            <w:sz w:val="18"/>
            <w:szCs w:val="18"/>
            <w:rPrChange w:id="1443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0 </w:delText>
        </w:r>
      </w:del>
      <w:ins w:id="1444" w:author="Salim ATALLA" w:date="2021-03-10T14:18:00Z">
        <w:r w:rsidR="009209C6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  <w:r w:rsidR="009209C6" w:rsidRPr="007C6589">
          <w:rPr>
            <w:rFonts w:ascii="Prestige Elite Std" w:eastAsia="Adobe Fan Heiti Std B" w:hAnsi="Prestige Elite Std" w:cs="Adobe Naskh Medium"/>
            <w:sz w:val="18"/>
            <w:szCs w:val="18"/>
            <w:rPrChange w:id="1445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 xml:space="preserve"> </w:t>
        </w:r>
      </w:ins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4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à n</w:t>
      </w:r>
      <w:del w:id="1447" w:author="Salim ATALLA" w:date="2021-03-10T14:18:00Z">
        <w:r w:rsidRPr="007C6589" w:rsidDel="009209C6">
          <w:rPr>
            <w:rFonts w:ascii="Prestige Elite Std" w:eastAsia="Adobe Fan Heiti Std B" w:hAnsi="Prestige Elite Std" w:cs="Adobe Naskh Medium"/>
            <w:sz w:val="18"/>
            <w:szCs w:val="18"/>
            <w:rPrChange w:id="1448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-1</w:delText>
        </w:r>
      </w:del>
      <w:ins w:id="1449" w:author="Salim ATALLA" w:date="2021-03-11T00:21:00Z">
        <w:r w:rsidR="00351CE8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 </w:t>
        </w:r>
      </w:ins>
      <w:del w:id="1450" w:author="Salim ATALLA" w:date="2021-03-11T00:21:00Z">
        <w:r w:rsidRPr="007C6589" w:rsidDel="00351CE8">
          <w:rPr>
            <w:rFonts w:ascii="Prestige Elite Std" w:eastAsia="Adobe Fan Heiti Std B" w:hAnsi="Prestige Elite Std" w:cs="Adobe Naskh Medium"/>
            <w:sz w:val="18"/>
            <w:szCs w:val="18"/>
            <w:rPrChange w:id="1451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tab/>
          <w:delText xml:space="preserve"> 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52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faire :</w:t>
      </w:r>
    </w:p>
    <w:p w14:paraId="6DD28766" w14:textId="12E8DE7E" w:rsidR="00CE1D59" w:rsidRPr="007C6589" w:rsidRDefault="00CE1D59" w:rsidP="00CE1D59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453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54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5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5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del w:id="1457" w:author="Salim ATALLA" w:date="2021-03-10T21:46:00Z">
        <w:r w:rsidRPr="007C6589" w:rsidDel="00F90512">
          <w:rPr>
            <w:rFonts w:ascii="Prestige Elite Std" w:eastAsia="Adobe Fan Heiti Std B" w:hAnsi="Prestige Elite Std" w:cs="Adobe Naskh Medium"/>
            <w:sz w:val="18"/>
            <w:szCs w:val="18"/>
            <w:rPrChange w:id="1458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</w:del>
      <w:ins w:id="1459" w:author="Salim ATALLA" w:date="2021-03-10T21:46:00Z">
        <w:r w:rsidR="00F90512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</w:ins>
      <w:del w:id="1460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61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del w:id="1462" w:author="Salim ATALLA" w:date="2021-03-11T00:21:00Z">
        <w:r w:rsidRPr="007C6589" w:rsidDel="00351CE8">
          <w:rPr>
            <w:rFonts w:ascii="Prestige Elite Std" w:eastAsia="Adobe Fan Heiti Std B" w:hAnsi="Prestige Elite Std" w:cs="Adobe Naskh Medium"/>
            <w:sz w:val="18"/>
            <w:szCs w:val="18"/>
            <w:rPrChange w:id="1463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464" w:author="Salim ATALLA" w:date="2021-03-11T00:21:00Z">
        <w:r w:rsidR="00351CE8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6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1466" w:author="Salim ATALLA" w:date="2021-03-11T00:21:00Z">
        <w:r w:rsidR="00351CE8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67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</w:t>
      </w:r>
      <w:ins w:id="1468" w:author="Salim ATALLA" w:date="2021-03-10T20:55:00Z">
        <w:r w:rsidR="005E1463" w:rsidRPr="005E146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del w:id="1469" w:author="Salim ATALLA" w:date="2021-03-10T20:55:00Z">
        <w:r w:rsidRPr="007C6589" w:rsidDel="005E1463">
          <w:rPr>
            <w:rFonts w:ascii="Prestige Elite Std" w:eastAsia="Adobe Fan Heiti Std B" w:hAnsi="Prestige Elite Std" w:cs="Adobe Naskh Medium"/>
            <w:sz w:val="18"/>
            <w:szCs w:val="18"/>
            <w:rPrChange w:id="1470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&lt;-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71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 xml:space="preserve"> f</w:t>
      </w:r>
      <w:del w:id="1472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73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74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(</w:t>
      </w:r>
      <w:del w:id="1475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76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77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x_i</w:t>
      </w:r>
      <w:del w:id="1478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79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 </w:delText>
        </w:r>
      </w:del>
      <w:del w:id="1480" w:author="Salim ATALLA" w:date="2021-03-11T00:21:00Z">
        <w:r w:rsidRPr="007C6589" w:rsidDel="00351CE8">
          <w:rPr>
            <w:rFonts w:ascii="Prestige Elite Std" w:eastAsia="Adobe Fan Heiti Std B" w:hAnsi="Prestige Elite Std" w:cs="Adobe Naskh Medium"/>
            <w:sz w:val="18"/>
            <w:szCs w:val="18"/>
            <w:rPrChange w:id="1481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:</w:delText>
        </w:r>
      </w:del>
      <w:ins w:id="1482" w:author="Salim ATALLA" w:date="2021-03-11T00:21:00Z">
        <w:r w:rsidR="00351CE8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83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i</w:t>
      </w:r>
      <w:ins w:id="1484" w:author="Salim ATALLA" w:date="2021-03-11T00:21:00Z">
        <w:r w:rsidR="00351CE8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del w:id="1485" w:author="Salim ATALLA" w:date="2021-03-09T20:44:00Z">
        <w:r w:rsidRPr="007C6589" w:rsidDel="00985C95">
          <w:rPr>
            <w:rFonts w:ascii="Prestige Elite Std" w:eastAsia="Adobe Fan Heiti Std B" w:hAnsi="Prestige Elite Std" w:cs="Adobe Naskh Medium"/>
            <w:sz w:val="18"/>
            <w:szCs w:val="18"/>
            <w:rPrChange w:id="1486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 xml:space="preserve"> </w:delText>
        </w:r>
      </w:del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87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>)</w:t>
      </w:r>
    </w:p>
    <w:p w14:paraId="40A155AE" w14:textId="77777777" w:rsidR="00CE1D59" w:rsidRPr="007C6589" w:rsidRDefault="00CE1D59" w:rsidP="00CE1D59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488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89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90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>finPour</w:t>
      </w:r>
    </w:p>
    <w:p w14:paraId="248431B0" w14:textId="34EB9F49" w:rsidR="003D2F3C" w:rsidRPr="007C6589" w:rsidRDefault="003D2F3C" w:rsidP="003D2F3C">
      <w:pPr>
        <w:spacing w:after="0"/>
        <w:rPr>
          <w:rFonts w:ascii="Prestige Elite Std" w:hAnsi="Prestige Elite Std" w:cs="Adobe Naskh Medium"/>
          <w:sz w:val="18"/>
          <w:szCs w:val="18"/>
          <w:rPrChange w:id="1491" w:author="Salim ATALLA" w:date="2021-03-09T20:37:00Z">
            <w:rPr>
              <w:rFonts w:ascii="Bookman Old Style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92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93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</w:p>
    <w:p w14:paraId="7E72ED86" w14:textId="38CC8074" w:rsidR="003D2F3C" w:rsidRPr="007C6589" w:rsidRDefault="003D2F3C" w:rsidP="003D2F3C">
      <w:pPr>
        <w:spacing w:after="0"/>
        <w:rPr>
          <w:rFonts w:ascii="Prestige Elite Std" w:eastAsia="Adobe Fan Heiti Std B" w:hAnsi="Prestige Elite Std" w:cs="Adobe Naskh Medium"/>
          <w:sz w:val="18"/>
          <w:szCs w:val="18"/>
          <w:rPrChange w:id="1494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</w:pP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95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</w:r>
      <w:r w:rsidRPr="007C6589">
        <w:rPr>
          <w:rFonts w:ascii="Prestige Elite Std" w:eastAsia="Adobe Fan Heiti Std B" w:hAnsi="Prestige Elite Std" w:cs="Adobe Naskh Medium"/>
          <w:sz w:val="18"/>
          <w:szCs w:val="18"/>
          <w:rPrChange w:id="1496" w:author="Salim ATALLA" w:date="2021-03-09T20:37:00Z">
            <w:rPr>
              <w:rFonts w:ascii="Bookman Old Style" w:eastAsia="Adobe Fan Heiti Std B" w:hAnsi="Bookman Old Style" w:cs="Adobe Naskh Medium"/>
              <w:sz w:val="18"/>
              <w:szCs w:val="18"/>
            </w:rPr>
          </w:rPrChange>
        </w:rPr>
        <w:tab/>
        <w:t xml:space="preserve">retourner </w:t>
      </w:r>
      <w:del w:id="1497" w:author="Salim ATALLA" w:date="2021-03-10T21:46:00Z">
        <w:r w:rsidR="00EA4363" w:rsidRPr="007C6589" w:rsidDel="00F90512">
          <w:rPr>
            <w:rFonts w:ascii="Prestige Elite Std" w:eastAsia="Adobe Fan Heiti Std B" w:hAnsi="Prestige Elite Std" w:cs="Adobe Naskh Medium"/>
            <w:sz w:val="18"/>
            <w:szCs w:val="18"/>
            <w:rPrChange w:id="1498" w:author="Salim ATALLA" w:date="2021-03-09T20:37:00Z">
              <w:rPr>
                <w:rFonts w:ascii="Bookman Old Style" w:eastAsia="Adobe Fan Heiti Std B" w:hAnsi="Bookman Old Style" w:cs="Adobe Naskh Medium"/>
                <w:sz w:val="18"/>
                <w:szCs w:val="18"/>
              </w:rPr>
            </w:rPrChange>
          </w:rPr>
          <w:delText>V</w:delText>
        </w:r>
      </w:del>
      <w:ins w:id="1499" w:author="Salim ATALLA" w:date="2021-03-10T21:46:00Z">
        <w:r w:rsidR="00F90512">
          <w:rPr>
            <w:rFonts w:ascii="Prestige Elite Std" w:eastAsia="Adobe Fan Heiti Std B" w:hAnsi="Prestige Elite Std" w:cs="Adobe Naskh Medium"/>
            <w:sz w:val="18"/>
            <w:szCs w:val="18"/>
          </w:rPr>
          <w:t>C</w:t>
        </w:r>
      </w:ins>
    </w:p>
    <w:p w14:paraId="1A0F1D8D" w14:textId="77777777" w:rsidR="003D2F3C" w:rsidRDefault="003D2F3C" w:rsidP="003D2F3C">
      <w:pPr>
        <w:rPr>
          <w:rFonts w:ascii="High Tower Text" w:hAnsi="High Tower Text" w:cs="Arabic Typesetting"/>
        </w:rPr>
      </w:pPr>
      <w:r>
        <w:rPr>
          <w:rFonts w:ascii="Consolas" w:eastAsia="Adobe Fan Heiti Std B" w:hAnsi="Consolas" w:cs="Arabic Typesetting"/>
          <w:sz w:val="20"/>
          <w:szCs w:val="20"/>
        </w:rPr>
        <w:tab/>
      </w:r>
      <w:r w:rsidRPr="00985D74">
        <w:rPr>
          <w:rFonts w:ascii="High Tower Text" w:hAnsi="High Tower Text" w:cs="Arabic Typesetting"/>
          <w:u w:val="single"/>
        </w:rPr>
        <w:t>Fin</w:t>
      </w:r>
    </w:p>
    <w:p w14:paraId="62BEBEFC" w14:textId="77777777" w:rsidR="00DE0397" w:rsidRDefault="00DE0397" w:rsidP="00DE0397">
      <w:pPr>
        <w:rPr>
          <w:ins w:id="1500" w:author="Salim ATALLA" w:date="2021-03-10T21:30:00Z"/>
          <w:rFonts w:ascii="High Tower Text" w:hAnsi="High Tower Text" w:cs="Arabic Typesetting"/>
          <w:color w:val="4472C4" w:themeColor="accent1"/>
          <w:u w:val="single"/>
        </w:rPr>
      </w:pPr>
    </w:p>
    <w:p w14:paraId="4083A64D" w14:textId="457CE089" w:rsidR="00DE0397" w:rsidRPr="004267A0" w:rsidRDefault="00DE0397" w:rsidP="00DE0397">
      <w:pPr>
        <w:rPr>
          <w:ins w:id="1501" w:author="Salim ATALLA" w:date="2021-03-10T21:30:00Z"/>
          <w:rFonts w:ascii="High Tower Text" w:hAnsi="High Tower Text" w:cs="Arabic Typesetting"/>
          <w:color w:val="4472C4" w:themeColor="accent1"/>
          <w:u w:val="single"/>
        </w:rPr>
      </w:pPr>
      <w:ins w:id="1502" w:author="Salim ATALLA" w:date="2021-03-10T21:30:00Z">
        <w:r w:rsidRPr="004267A0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26FEF2AC" w14:textId="77777777" w:rsidR="003A7F6C" w:rsidRDefault="003A7F6C" w:rsidP="003A7F6C">
      <w:pPr>
        <w:rPr>
          <w:ins w:id="1503" w:author="Salim ATALLA" w:date="2021-03-10T21:31:00Z"/>
          <w:rFonts w:ascii="High Tower Text" w:hAnsi="High Tower Text"/>
        </w:rPr>
      </w:pPr>
      <w:ins w:id="1504" w:author="Salim ATALLA" w:date="2021-03-10T21:31:00Z">
        <w:r>
          <w:rPr>
            <w:rFonts w:ascii="High Tower Text" w:hAnsi="High Tower Text"/>
          </w:rPr>
          <w:t>Pour une fonction donnée :</w:t>
        </w:r>
        <w:r>
          <w:rPr>
            <w:rFonts w:ascii="High Tower Text" w:hAnsi="High Tower Text"/>
          </w:rPr>
          <w:tab/>
          <w:t>f(x) = x</w:t>
        </w:r>
        <w:r w:rsidRPr="004267A0">
          <w:rPr>
            <w:rFonts w:ascii="Adobe Devanagari" w:hAnsi="Adobe Devanagari" w:cs="Adobe Devanagari"/>
            <w:vertAlign w:val="superscript"/>
          </w:rPr>
          <w:t>2</w:t>
        </w:r>
        <w:r>
          <w:rPr>
            <w:rFonts w:ascii="High Tower Text" w:hAnsi="High Tower Text"/>
          </w:rPr>
          <w:t xml:space="preserve"> + x</w:t>
        </w:r>
        <w:r>
          <w:rPr>
            <w:rFonts w:ascii="High Tower Text" w:hAnsi="High Tower Text"/>
          </w:rPr>
          <w:tab/>
          <w:t>, et pour un tableau x_i [n] = {2, 3, 4, 5, 6},    où n = 5</w:t>
        </w:r>
      </w:ins>
    </w:p>
    <w:p w14:paraId="39094163" w14:textId="4739F5EE" w:rsidR="003D2F3C" w:rsidRDefault="008F35E9" w:rsidP="00DE0397">
      <w:pPr>
        <w:rPr>
          <w:ins w:id="1505" w:author="Salim ATALLA" w:date="2021-03-10T21:48:00Z"/>
          <w:rFonts w:ascii="High Tower Text" w:hAnsi="High Tower Text" w:cs="Arabic Typesetting"/>
        </w:rPr>
      </w:pPr>
      <w:ins w:id="1506" w:author="Salim ATALLA" w:date="2021-03-10T21:48:00Z">
        <w:r>
          <w:rPr>
            <w:rFonts w:ascii="High Tower Text" w:hAnsi="High Tower Text" w:cs="Arabic Typesetting"/>
            <w:noProof/>
          </w:rPr>
          <w:drawing>
            <wp:anchor distT="0" distB="0" distL="114300" distR="114300" simplePos="0" relativeHeight="251660288" behindDoc="1" locked="0" layoutInCell="1" allowOverlap="1" wp14:anchorId="4F6B5413" wp14:editId="7539D8AA">
              <wp:simplePos x="0" y="0"/>
              <wp:positionH relativeFrom="margin">
                <wp:align>right</wp:align>
              </wp:positionH>
              <wp:positionV relativeFrom="paragraph">
                <wp:posOffset>386384</wp:posOffset>
              </wp:positionV>
              <wp:extent cx="2655570" cy="1375410"/>
              <wp:effectExtent l="0" t="0" r="0" b="0"/>
              <wp:wrapTight wrapText="bothSides">
                <wp:wrapPolygon edited="0">
                  <wp:start x="0" y="0"/>
                  <wp:lineTo x="0" y="21241"/>
                  <wp:lineTo x="21383" y="21241"/>
                  <wp:lineTo x="21383" y="0"/>
                  <wp:lineTo x="0" y="0"/>
                </wp:wrapPolygon>
              </wp:wrapTight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55570" cy="1375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507" w:author="Salim ATALLA" w:date="2021-03-10T21:46:00Z">
        <w:r w:rsidR="007F7042">
          <w:rPr>
            <w:rFonts w:ascii="High Tower Text" w:hAnsi="High Tower Text" w:cs="Arabic Typesetting"/>
          </w:rPr>
          <w:t xml:space="preserve">On aura le résultat suivant qui représente </w:t>
        </w:r>
      </w:ins>
      <w:ins w:id="1508" w:author="Salim ATALLA" w:date="2021-03-10T21:47:00Z">
        <w:r w:rsidR="007F7042">
          <w:rPr>
            <w:rFonts w:ascii="High Tower Text" w:hAnsi="High Tower Text" w:cs="Arabic Typesetting"/>
          </w:rPr>
          <w:t>le vecteur</w:t>
        </w:r>
      </w:ins>
      <w:ins w:id="1509" w:author="Salim ATALLA" w:date="2021-03-10T21:46:00Z">
        <w:r w:rsidR="007F7042">
          <w:rPr>
            <w:rFonts w:ascii="High Tower Text" w:hAnsi="High Tower Text" w:cs="Arabic Typesetting"/>
          </w:rPr>
          <w:t xml:space="preserve"> </w:t>
        </w:r>
      </w:ins>
      <w:ins w:id="1510" w:author="Salim ATALLA" w:date="2021-03-10T21:47:00Z">
        <w:r w:rsidR="007F7042">
          <w:rPr>
            <w:rFonts w:ascii="High Tower Text" w:hAnsi="High Tower Text" w:cs="Arabic Typesetting"/>
          </w:rPr>
          <w:t>C</w:t>
        </w:r>
      </w:ins>
      <w:ins w:id="1511" w:author="Salim ATALLA" w:date="2021-03-10T21:46:00Z">
        <w:r w:rsidR="007F7042">
          <w:rPr>
            <w:rFonts w:ascii="High Tower Text" w:hAnsi="High Tower Text" w:cs="Arabic Typesetting"/>
          </w:rPr>
          <w:t xml:space="preserve"> de la forme (E</w:t>
        </w:r>
        <w:r w:rsidR="007F7042" w:rsidRPr="004267A0">
          <w:rPr>
            <w:rFonts w:ascii="Adobe Devanagari" w:hAnsi="Adobe Devanagari" w:cs="Adobe Devanagari"/>
          </w:rPr>
          <w:t>1</w:t>
        </w:r>
        <w:r w:rsidR="007F7042">
          <w:rPr>
            <w:rFonts w:ascii="High Tower Text" w:hAnsi="High Tower Text" w:cs="Arabic Typesetting"/>
          </w:rPr>
          <w:t>) :</w:t>
        </w:r>
      </w:ins>
    </w:p>
    <w:p w14:paraId="159C9530" w14:textId="2CAA7AC6" w:rsidR="008F35E9" w:rsidRDefault="00991164" w:rsidP="00DE0397">
      <w:pPr>
        <w:rPr>
          <w:ins w:id="1512" w:author="Salim ATALLA" w:date="2021-03-10T21:53:00Z"/>
          <w:rFonts w:ascii="High Tower Text" w:hAnsi="High Tower Text" w:cs="Arabic Typesetting"/>
        </w:rPr>
      </w:pPr>
      <w:ins w:id="1513" w:author="Salim ATALLA" w:date="2021-03-10T21:50:00Z">
        <w:r>
          <w:rPr>
            <w:rFonts w:ascii="High Tower Text" w:hAnsi="High Tower Text" w:cs="Arabic Typesetting"/>
          </w:rPr>
          <w:t xml:space="preserve">Où </w:t>
        </w:r>
        <w:r>
          <w:rPr>
            <w:rFonts w:ascii="High Tower Text" w:hAnsi="High Tower Text" w:cs="Arabic Typesetting"/>
          </w:rPr>
          <w:tab/>
          <w:t>C </w:t>
        </w:r>
      </w:ins>
      <w:ins w:id="1514" w:author="Salim ATALLA" w:date="2021-03-11T00:19:00Z">
        <w:r w:rsidR="00036629" w:rsidRPr="002947BC">
          <w:rPr>
            <w:rFonts w:ascii="Prestige Elite Std" w:hAnsi="Prestige Elite Std" w:cs="Arabic Typesetting"/>
            <w:rPrChange w:id="1515" w:author="Salim ATALLA" w:date="2021-03-11T00:20:00Z">
              <w:rPr>
                <w:rFonts w:ascii="High Tower Text" w:hAnsi="High Tower Text" w:cs="Arabic Typesetting"/>
              </w:rPr>
            </w:rPrChange>
          </w:rPr>
          <w:t>[</w:t>
        </w:r>
      </w:ins>
      <w:ins w:id="1516" w:author="Salim ATALLA" w:date="2021-03-10T21:50:00Z">
        <w:r>
          <w:rPr>
            <w:rFonts w:ascii="High Tower Text" w:hAnsi="High Tower Text" w:cs="Arabic Typesetting"/>
          </w:rPr>
          <w:t>i</w:t>
        </w:r>
      </w:ins>
      <w:ins w:id="1517" w:author="Salim ATALLA" w:date="2021-03-11T00:19:00Z">
        <w:r w:rsidR="00036629" w:rsidRPr="002947BC">
          <w:rPr>
            <w:rFonts w:ascii="Prestige Elite Std" w:hAnsi="Prestige Elite Std" w:cs="Arabic Typesetting"/>
            <w:rPrChange w:id="1518" w:author="Salim ATALLA" w:date="2021-03-11T00:20:00Z">
              <w:rPr>
                <w:rFonts w:ascii="High Tower Text" w:hAnsi="High Tower Text" w:cs="Arabic Typesetting"/>
              </w:rPr>
            </w:rPrChange>
          </w:rPr>
          <w:t>]</w:t>
        </w:r>
      </w:ins>
      <w:ins w:id="1519" w:author="Salim ATALLA" w:date="2021-03-10T21:50:00Z">
        <w:r>
          <w:rPr>
            <w:rFonts w:ascii="High Tower Text" w:hAnsi="High Tower Text" w:cs="Arabic Typesetting"/>
          </w:rPr>
          <w:t xml:space="preserve">  </w:t>
        </w:r>
      </w:ins>
      <w:ins w:id="1520" w:author="Salim ATALLA" w:date="2021-03-11T00:27:00Z">
        <w:r w:rsidR="000326FF" w:rsidRPr="000326FF">
          <w:rPr>
            <w:rFonts w:ascii="High Tower Text" w:hAnsi="High Tower Text" w:cs="Arabic Typesetting"/>
          </w:rPr>
          <w:sym w:font="Wingdings" w:char="F0DF"/>
        </w:r>
      </w:ins>
      <w:ins w:id="1521" w:author="Salim ATALLA" w:date="2021-03-10T21:50:00Z">
        <w:r>
          <w:rPr>
            <w:rFonts w:ascii="High Tower Text" w:hAnsi="High Tower Text" w:cs="Arabic Typesetting"/>
          </w:rPr>
          <w:t xml:space="preserve">  f (x_i </w:t>
        </w:r>
      </w:ins>
      <w:ins w:id="1522" w:author="Salim ATALLA" w:date="2021-03-11T00:20:00Z">
        <w:r w:rsidR="002947BC" w:rsidRPr="004B0AE9">
          <w:rPr>
            <w:rFonts w:ascii="Prestige Elite Std" w:hAnsi="Prestige Elite Std" w:cs="Arabic Typesetting"/>
          </w:rPr>
          <w:t>[</w:t>
        </w:r>
      </w:ins>
      <w:ins w:id="1523" w:author="Salim ATALLA" w:date="2021-03-10T21:50:00Z">
        <w:r>
          <w:rPr>
            <w:rFonts w:ascii="High Tower Text" w:hAnsi="High Tower Text" w:cs="Arabic Typesetting"/>
          </w:rPr>
          <w:t>i</w:t>
        </w:r>
      </w:ins>
      <w:ins w:id="1524" w:author="Salim ATALLA" w:date="2021-03-11T00:20:00Z">
        <w:r w:rsidR="002947BC" w:rsidRPr="004B0AE9">
          <w:rPr>
            <w:rFonts w:ascii="Prestige Elite Std" w:hAnsi="Prestige Elite Std" w:cs="Arabic Typesetting"/>
          </w:rPr>
          <w:t>]</w:t>
        </w:r>
      </w:ins>
      <w:ins w:id="1525" w:author="Salim ATALLA" w:date="2021-03-10T21:50:00Z">
        <w:r>
          <w:rPr>
            <w:rFonts w:ascii="High Tower Text" w:hAnsi="High Tower Text" w:cs="Arabic Typesetting"/>
          </w:rPr>
          <w:t>)</w:t>
        </w:r>
      </w:ins>
    </w:p>
    <w:p w14:paraId="224E1262" w14:textId="28240C06" w:rsidR="00EA7C53" w:rsidRDefault="00EA7C53" w:rsidP="00DE0397">
      <w:pPr>
        <w:rPr>
          <w:ins w:id="1526" w:author="Salim ATALLA" w:date="2021-03-10T21:53:00Z"/>
          <w:rFonts w:ascii="High Tower Text" w:hAnsi="High Tower Text" w:cs="Arabic Typesetting"/>
        </w:rPr>
      </w:pPr>
    </w:p>
    <w:p w14:paraId="09EE1488" w14:textId="0D964A6D" w:rsidR="00EA7C53" w:rsidRDefault="00EA7C53" w:rsidP="00DE0397">
      <w:pPr>
        <w:rPr>
          <w:ins w:id="1527" w:author="Salim ATALLA" w:date="2021-03-10T21:53:00Z"/>
          <w:rFonts w:ascii="High Tower Text" w:hAnsi="High Tower Text" w:cs="Arabic Typesetting"/>
        </w:rPr>
      </w:pPr>
    </w:p>
    <w:p w14:paraId="59B1E0BB" w14:textId="18075B6D" w:rsidR="00EA7C53" w:rsidRDefault="00EA7C53" w:rsidP="00DE0397">
      <w:pPr>
        <w:rPr>
          <w:ins w:id="1528" w:author="Salim ATALLA" w:date="2021-03-10T21:53:00Z"/>
          <w:rFonts w:ascii="High Tower Text" w:hAnsi="High Tower Text" w:cs="Arabic Typesetting"/>
        </w:rPr>
      </w:pPr>
    </w:p>
    <w:p w14:paraId="6D4B10E1" w14:textId="73D36EFD" w:rsidR="00EA7C53" w:rsidRDefault="00EA7C53" w:rsidP="00DE0397">
      <w:pPr>
        <w:rPr>
          <w:ins w:id="1529" w:author="Salim ATALLA" w:date="2021-03-10T21:53:00Z"/>
          <w:rFonts w:ascii="High Tower Text" w:hAnsi="High Tower Text" w:cs="Arabic Typesetting"/>
        </w:rPr>
      </w:pPr>
    </w:p>
    <w:p w14:paraId="1155C571" w14:textId="22843853" w:rsidR="00EA7C53" w:rsidRDefault="00EA7C53" w:rsidP="00DE0397">
      <w:pPr>
        <w:rPr>
          <w:ins w:id="1530" w:author="Salim ATALLA" w:date="2021-03-10T21:53:00Z"/>
          <w:rFonts w:ascii="High Tower Text" w:hAnsi="High Tower Text" w:cs="Arabic Typesetting"/>
        </w:rPr>
      </w:pPr>
    </w:p>
    <w:p w14:paraId="211A4B90" w14:textId="6943C405" w:rsidR="00934DE8" w:rsidRDefault="00934DE8" w:rsidP="00934DE8">
      <w:pPr>
        <w:pStyle w:val="Titre2"/>
        <w:rPr>
          <w:ins w:id="1531" w:author="Salim ATALLA" w:date="2021-03-10T21:53:00Z"/>
          <w:rFonts w:ascii="Bradley Hand ITC" w:hAnsi="Bradley Hand ITC"/>
          <w:b/>
          <w:bCs/>
        </w:rPr>
      </w:pPr>
      <w:ins w:id="1532" w:author="Salim ATALLA" w:date="2021-03-10T21:53:00Z">
        <w:r w:rsidRPr="004267A0">
          <w:rPr>
            <w:rFonts w:ascii="Bradley Hand ITC" w:hAnsi="Bradley Hand ITC"/>
            <w:b/>
            <w:bCs/>
          </w:rPr>
          <w:lastRenderedPageBreak/>
          <w:t xml:space="preserve">Tâches </w:t>
        </w:r>
      </w:ins>
      <w:ins w:id="1533" w:author="Salim ATALLA" w:date="2021-03-10T21:54:00Z">
        <w:r>
          <w:rPr>
            <w:rFonts w:ascii="Bradley Hand ITC" w:hAnsi="Bradley Hand ITC"/>
            <w:b/>
            <w:bCs/>
          </w:rPr>
          <w:t>7</w:t>
        </w:r>
      </w:ins>
      <w:ins w:id="1534" w:author="Salim ATALLA" w:date="2021-03-10T21:53:00Z">
        <w:r w:rsidRPr="004267A0">
          <w:rPr>
            <w:rFonts w:ascii="Bradley Hand ITC" w:hAnsi="Bradley Hand ITC"/>
            <w:b/>
            <w:bCs/>
          </w:rPr>
          <w:t xml:space="preserve"> :</w:t>
        </w:r>
      </w:ins>
    </w:p>
    <w:p w14:paraId="4680F866" w14:textId="77777777" w:rsidR="00BB21D3" w:rsidRDefault="00BB21D3" w:rsidP="00BB21D3">
      <w:pPr>
        <w:rPr>
          <w:ins w:id="1535" w:author="Salim ATALLA" w:date="2021-03-10T23:28:00Z"/>
          <w:rFonts w:ascii="High Tower Text" w:hAnsi="High Tower Text"/>
          <w:u w:val="single"/>
        </w:rPr>
      </w:pPr>
    </w:p>
    <w:p w14:paraId="1FE8BEFA" w14:textId="7F98AB9C" w:rsidR="00BB21D3" w:rsidRDefault="00BB21D3" w:rsidP="00BB21D3">
      <w:pPr>
        <w:rPr>
          <w:ins w:id="1536" w:author="Salim ATALLA" w:date="2021-03-10T23:28:00Z"/>
          <w:rFonts w:ascii="High Tower Text" w:hAnsi="High Tower Text"/>
        </w:rPr>
      </w:pPr>
      <w:ins w:id="1537" w:author="Salim ATALLA" w:date="2021-03-10T23:28:00Z">
        <w:r w:rsidRPr="00F35239">
          <w:rPr>
            <w:rFonts w:ascii="High Tower Text" w:hAnsi="High Tower Text"/>
            <w:u w:val="single"/>
            <w:rPrChange w:id="1538" w:author="Salim ATALLA" w:date="2021-03-10T23:28:00Z">
              <w:rPr>
                <w:rFonts w:ascii="High Tower Text" w:hAnsi="High Tower Text"/>
              </w:rPr>
            </w:rPrChange>
          </w:rPr>
          <w:t>Rôle</w:t>
        </w:r>
        <w:r w:rsidRPr="00BB21D3">
          <w:rPr>
            <w:rFonts w:ascii="High Tower Text" w:hAnsi="High Tower Text"/>
          </w:rPr>
          <w:t xml:space="preserve"> :</w:t>
        </w:r>
        <w:r w:rsidRPr="00BB21D3">
          <w:rPr>
            <w:rFonts w:ascii="High Tower Text" w:hAnsi="High Tower Text"/>
            <w:rPrChange w:id="1539" w:author="Salim ATALLA" w:date="2021-03-10T23:28:00Z">
              <w:rPr>
                <w:lang w:eastAsia="fr-FR"/>
              </w:rPr>
            </w:rPrChange>
          </w:rPr>
          <w:t> résoudre </w:t>
        </w:r>
        <w:r w:rsidRPr="00BB21D3">
          <w:rPr>
            <w:rFonts w:ascii="High Tower Text" w:hAnsi="High Tower Text"/>
          </w:rPr>
          <w:t>un système linéaire</w:t>
        </w:r>
        <w:r w:rsidRPr="00BB21D3">
          <w:rPr>
            <w:rFonts w:ascii="High Tower Text" w:hAnsi="High Tower Text"/>
            <w:rPrChange w:id="1540" w:author="Salim ATALLA" w:date="2021-03-10T23:28:00Z">
              <w:rPr>
                <w:lang w:eastAsia="fr-FR"/>
              </w:rPr>
            </w:rPrChange>
          </w:rPr>
          <w:t> par la méthode de pivot de gauss.</w:t>
        </w:r>
      </w:ins>
    </w:p>
    <w:p w14:paraId="78B92448" w14:textId="303926F1" w:rsidR="00973779" w:rsidRDefault="00973779" w:rsidP="00BB21D3">
      <w:pPr>
        <w:rPr>
          <w:ins w:id="1541" w:author="Salim ATALLA" w:date="2021-03-10T23:57:00Z"/>
          <w:rFonts w:ascii="High Tower Text" w:hAnsi="High Tower Text" w:cs="Arabic Typesetting"/>
        </w:rPr>
      </w:pPr>
      <w:ins w:id="1542" w:author="Salim ATALLA" w:date="2021-03-10T23:57:00Z">
        <w:r>
          <w:rPr>
            <w:rFonts w:ascii="High Tower Text" w:hAnsi="High Tower Text"/>
          </w:rPr>
          <w:t>Fonction gauss (</w:t>
        </w:r>
        <w:r>
          <w:rPr>
            <w:rFonts w:ascii="High Tower Text" w:hAnsi="High Tower Text" w:cs="Arabic Typesetting"/>
          </w:rPr>
          <w:t xml:space="preserve">pointeur vers un tableau de réels </w:t>
        </w:r>
        <w:r w:rsidRPr="00010E0E">
          <w:rPr>
            <w:rFonts w:ascii="High Tower Text" w:hAnsi="High Tower Text" w:cs="Arabic Typesetting"/>
            <w:u w:val="single"/>
          </w:rPr>
          <w:t>d</w:t>
        </w:r>
        <w:r>
          <w:rPr>
            <w:rFonts w:ascii="High Tower Text" w:hAnsi="High Tower Text" w:cs="Arabic Typesetting"/>
          </w:rPr>
          <w:t xml:space="preserve"> </w:t>
        </w:r>
      </w:ins>
      <w:ins w:id="1543" w:author="Salim ATALLA" w:date="2021-03-10T23:58:00Z">
        <w:r w:rsidR="00022EB4">
          <w:rPr>
            <w:rFonts w:ascii="High Tower Text" w:hAnsi="High Tower Text" w:cs="Arabic Typesetting"/>
          </w:rPr>
          <w:t>A,    pointeur</w:t>
        </w:r>
      </w:ins>
      <w:ins w:id="1544" w:author="Salim ATALLA" w:date="2021-03-10T23:57:00Z">
        <w:r>
          <w:rPr>
            <w:rFonts w:ascii="High Tower Text" w:hAnsi="High Tower Text" w:cs="Arabic Typesetting"/>
          </w:rPr>
          <w:t xml:space="preserve"> vers un tableau de réels </w:t>
        </w:r>
        <w:r w:rsidRPr="00010E0E">
          <w:rPr>
            <w:rFonts w:ascii="High Tower Text" w:hAnsi="High Tower Text" w:cs="Arabic Typesetting"/>
            <w:u w:val="single"/>
          </w:rPr>
          <w:t>d</w:t>
        </w:r>
        <w:r>
          <w:rPr>
            <w:rFonts w:ascii="High Tower Text" w:hAnsi="High Tower Text" w:cs="Arabic Typesetting"/>
          </w:rPr>
          <w:t xml:space="preserve"> V</w:t>
        </w:r>
      </w:ins>
    </w:p>
    <w:p w14:paraId="3E844483" w14:textId="7F9B0C29" w:rsidR="001F2802" w:rsidRDefault="00973779" w:rsidP="0081606E">
      <w:pPr>
        <w:ind w:left="1416" w:firstLine="708"/>
        <w:rPr>
          <w:ins w:id="1545" w:author="Salim ATALLA" w:date="2021-03-10T23:59:00Z"/>
          <w:rFonts w:ascii="High Tower Text" w:hAnsi="High Tower Text"/>
        </w:rPr>
      </w:pPr>
      <w:ins w:id="1546" w:author="Salim ATALLA" w:date="2021-03-10T23:58:00Z">
        <w:r>
          <w:rPr>
            <w:rFonts w:ascii="High Tower Text" w:hAnsi="High Tower Text" w:cs="Arabic Typesetting"/>
          </w:rPr>
          <w:t xml:space="preserve">entier </w:t>
        </w:r>
        <w:r w:rsidRPr="00973779">
          <w:rPr>
            <w:rFonts w:ascii="High Tower Text" w:hAnsi="High Tower Text" w:cs="Arabic Typesetting"/>
            <w:u w:val="single"/>
            <w:rPrChange w:id="1547" w:author="Salim ATALLA" w:date="2021-03-10T23:58:00Z">
              <w:rPr>
                <w:rFonts w:ascii="High Tower Text" w:hAnsi="High Tower Text" w:cs="Arabic Typesetting"/>
              </w:rPr>
            </w:rPrChange>
          </w:rPr>
          <w:t>d</w:t>
        </w:r>
        <w:r>
          <w:rPr>
            <w:rFonts w:ascii="High Tower Text" w:hAnsi="High Tower Text" w:cs="Arabic Typesetting"/>
          </w:rPr>
          <w:t xml:space="preserve"> n</w:t>
        </w:r>
      </w:ins>
      <w:ins w:id="1548" w:author="Salim ATALLA" w:date="2021-03-10T23:57:00Z">
        <w:r>
          <w:rPr>
            <w:rFonts w:ascii="High Tower Text" w:hAnsi="High Tower Text"/>
          </w:rPr>
          <w:t>)</w:t>
        </w:r>
      </w:ins>
      <w:ins w:id="1549" w:author="Salim ATALLA" w:date="2021-03-10T23:58:00Z">
        <w:r>
          <w:rPr>
            <w:rFonts w:ascii="High Tower Text" w:hAnsi="High Tower Text"/>
          </w:rPr>
          <w:t xml:space="preserve"> : </w:t>
        </w:r>
        <w:r>
          <w:rPr>
            <w:rFonts w:ascii="High Tower Text" w:hAnsi="High Tower Text" w:cs="Arabic Typesetting"/>
          </w:rPr>
          <w:t>pointeur vers un tableau de réels</w:t>
        </w:r>
      </w:ins>
    </w:p>
    <w:p w14:paraId="10790C12" w14:textId="1B25C298" w:rsidR="0081606E" w:rsidRDefault="0081606E" w:rsidP="0081606E">
      <w:pPr>
        <w:rPr>
          <w:ins w:id="1550" w:author="Salim ATALLA" w:date="2021-03-11T00:00:00Z"/>
          <w:rFonts w:ascii="High Tower Text" w:hAnsi="High Tower Text" w:cs="Arabic Typesetting"/>
        </w:rPr>
      </w:pPr>
      <w:ins w:id="1551" w:author="Salim ATALLA" w:date="2021-03-11T00:00:00Z">
        <w:r>
          <w:rPr>
            <w:rFonts w:ascii="High Tower Text" w:hAnsi="High Tower Text" w:cs="Arabic Typesetting"/>
          </w:rPr>
          <w:tab/>
          <w:t>// pré :   n &gt; 0</w:t>
        </w:r>
      </w:ins>
    </w:p>
    <w:p w14:paraId="5701BA7D" w14:textId="10577621" w:rsidR="00D52780" w:rsidRDefault="00D52780" w:rsidP="00D52780">
      <w:pPr>
        <w:rPr>
          <w:ins w:id="1552" w:author="Salim ATALLA" w:date="2021-03-11T00:00:00Z"/>
          <w:rFonts w:ascii="Prestige Elite Std" w:hAnsi="Prestige Elite Std" w:cs="Arabic Typesetting"/>
          <w:sz w:val="18"/>
          <w:szCs w:val="18"/>
        </w:rPr>
      </w:pPr>
      <w:ins w:id="1553" w:author="Salim ATALLA" w:date="2021-03-11T00:00:00Z">
        <w:r>
          <w:rPr>
            <w:rFonts w:ascii="High Tower Text" w:hAnsi="High Tower Text" w:cs="Arabic Typesetting"/>
          </w:rPr>
          <w:tab/>
        </w:r>
        <w:r w:rsidRPr="007420EF">
          <w:rPr>
            <w:rFonts w:ascii="High Tower Text" w:hAnsi="High Tower Text" w:cs="Arabic Typesetting"/>
            <w:u w:val="single"/>
          </w:rPr>
          <w:t>Variables</w:t>
        </w:r>
        <w:r w:rsidRPr="0014747A">
          <w:rPr>
            <w:rFonts w:ascii="High Tower Text" w:hAnsi="High Tower Text" w:cs="Arabic Typesetting"/>
          </w:rPr>
          <w:t> :</w:t>
        </w:r>
        <w:r>
          <w:rPr>
            <w:rFonts w:ascii="High Tower Text" w:hAnsi="High Tower Text" w:cs="Arabic Typesetting"/>
          </w:rPr>
          <w:t xml:space="preserve">   </w:t>
        </w:r>
        <w:r w:rsidRPr="004B0AE9">
          <w:rPr>
            <w:rFonts w:ascii="Prestige Elite Std" w:hAnsi="Prestige Elite Std" w:cs="Arabic Typesetting"/>
            <w:sz w:val="18"/>
            <w:szCs w:val="18"/>
          </w:rPr>
          <w:t xml:space="preserve">pointeur vers une tableau de réels : </w:t>
        </w:r>
        <w:r>
          <w:rPr>
            <w:rFonts w:ascii="Prestige Elite Std" w:hAnsi="Prestige Elite Std" w:cs="Arabic Typesetting"/>
            <w:sz w:val="18"/>
            <w:szCs w:val="18"/>
          </w:rPr>
          <w:t>z</w:t>
        </w:r>
        <w:r w:rsidRPr="004B0AE9">
          <w:rPr>
            <w:rFonts w:ascii="Prestige Elite Std" w:hAnsi="Prestige Elite Std" w:cs="Arabic Typesetting"/>
            <w:sz w:val="18"/>
            <w:szCs w:val="18"/>
          </w:rPr>
          <w:t>,</w:t>
        </w:r>
      </w:ins>
    </w:p>
    <w:p w14:paraId="54237146" w14:textId="3FBFEE61" w:rsidR="00D52780" w:rsidRPr="00D52780" w:rsidRDefault="00D52780">
      <w:pPr>
        <w:ind w:left="1416" w:firstLine="708"/>
        <w:rPr>
          <w:ins w:id="1554" w:author="Salim ATALLA" w:date="2021-03-11T00:00:00Z"/>
          <w:rFonts w:ascii="Prestige Elite Std" w:hAnsi="Prestige Elite Std" w:cs="Arabic Typesetting"/>
          <w:sz w:val="18"/>
          <w:szCs w:val="18"/>
          <w:rPrChange w:id="1555" w:author="Salim ATALLA" w:date="2021-03-11T00:00:00Z">
            <w:rPr>
              <w:ins w:id="1556" w:author="Salim ATALLA" w:date="2021-03-11T00:00:00Z"/>
              <w:rFonts w:ascii="High Tower Text" w:hAnsi="High Tower Text" w:cs="Arabic Typesetting"/>
            </w:rPr>
          </w:rPrChange>
        </w:rPr>
        <w:pPrChange w:id="1557" w:author="Salim ATALLA" w:date="2021-03-11T00:01:00Z">
          <w:pPr/>
        </w:pPrChange>
      </w:pPr>
      <w:ins w:id="1558" w:author="Salim ATALLA" w:date="2021-03-11T00:00:00Z">
        <w:r w:rsidRPr="004B0AE9">
          <w:rPr>
            <w:rFonts w:ascii="Prestige Elite Std" w:hAnsi="Prestige Elite Std" w:cs="Arabic Typesetting"/>
            <w:sz w:val="18"/>
            <w:szCs w:val="18"/>
          </w:rPr>
          <w:t>entier i</w:t>
        </w:r>
        <w:r>
          <w:rPr>
            <w:rFonts w:ascii="Prestige Elite Std" w:hAnsi="Prestige Elite Std" w:cs="Arabic Typesetting"/>
            <w:sz w:val="18"/>
            <w:szCs w:val="18"/>
          </w:rPr>
          <w:t>, j, k</w:t>
        </w:r>
      </w:ins>
      <w:ins w:id="1559" w:author="Salim ATALLA" w:date="2021-03-11T00:01:00Z">
        <w:r>
          <w:rPr>
            <w:rFonts w:ascii="Prestige Elite Std" w:hAnsi="Prestige Elite Std" w:cs="Arabic Typesetting"/>
            <w:sz w:val="18"/>
            <w:szCs w:val="18"/>
          </w:rPr>
          <w:t>,</w:t>
        </w:r>
        <w:r>
          <w:rPr>
            <w:rFonts w:ascii="Prestige Elite Std" w:hAnsi="Prestige Elite Std" w:cs="Arabic Typesetting"/>
            <w:sz w:val="18"/>
            <w:szCs w:val="18"/>
          </w:rPr>
          <w:tab/>
          <w:t>réel pivot, p, sol</w:t>
        </w:r>
        <w:r>
          <w:rPr>
            <w:rFonts w:ascii="Prestige Elite Std" w:hAnsi="Prestige Elite Std" w:cs="Arabic Typesetting"/>
            <w:sz w:val="18"/>
            <w:szCs w:val="18"/>
          </w:rPr>
          <w:tab/>
        </w:r>
      </w:ins>
    </w:p>
    <w:p w14:paraId="6EBD7CD8" w14:textId="29BEC607" w:rsidR="00D52780" w:rsidRPr="00985D74" w:rsidRDefault="00D52780" w:rsidP="00D52780">
      <w:pPr>
        <w:rPr>
          <w:ins w:id="1560" w:author="Salim ATALLA" w:date="2021-03-11T00:00:00Z"/>
          <w:rFonts w:ascii="High Tower Text" w:hAnsi="High Tower Text" w:cs="Arabic Typesetting"/>
          <w:u w:val="single"/>
        </w:rPr>
      </w:pPr>
      <w:ins w:id="1561" w:author="Salim ATALLA" w:date="2021-03-11T00:00:00Z">
        <w:r>
          <w:rPr>
            <w:rFonts w:ascii="High Tower Text" w:hAnsi="High Tower Text" w:cs="Arabic Typesetting"/>
          </w:rPr>
          <w:tab/>
        </w:r>
        <w:r w:rsidRPr="00985D74">
          <w:rPr>
            <w:rFonts w:ascii="High Tower Text" w:hAnsi="High Tower Text" w:cs="Arabic Typesetting"/>
            <w:u w:val="single"/>
          </w:rPr>
          <w:t>Début</w:t>
        </w:r>
        <w:r>
          <w:rPr>
            <w:rFonts w:ascii="High Tower Text" w:hAnsi="High Tower Text" w:cs="Arabic Typesetting"/>
          </w:rPr>
          <w:t> :</w:t>
        </w:r>
      </w:ins>
    </w:p>
    <w:p w14:paraId="766B5251" w14:textId="151D7382" w:rsidR="00D52780" w:rsidRPr="004B0AE9" w:rsidRDefault="00D52780" w:rsidP="00D52780">
      <w:pPr>
        <w:spacing w:after="0"/>
        <w:rPr>
          <w:ins w:id="1562" w:author="Salim ATALLA" w:date="2021-03-11T00:00:00Z"/>
          <w:rFonts w:ascii="Prestige Elite Std" w:eastAsia="Adobe Fan Heiti Std B" w:hAnsi="Prestige Elite Std" w:cs="Adobe Naskh Medium"/>
          <w:sz w:val="18"/>
          <w:szCs w:val="18"/>
        </w:rPr>
      </w:pPr>
      <w:ins w:id="1563" w:author="Salim ATALLA" w:date="2021-03-11T00:00:00Z">
        <w:r w:rsidRPr="004B0AE9">
          <w:rPr>
            <w:rFonts w:ascii="Prestige Elite Std" w:hAnsi="Prestige Elite Std" w:cs="Adobe Naskh Medium"/>
            <w:sz w:val="18"/>
            <w:szCs w:val="18"/>
          </w:rPr>
          <w:tab/>
        </w:r>
        <w:r w:rsidRPr="004B0AE9">
          <w:rPr>
            <w:rFonts w:ascii="Prestige Elite Std" w:hAnsi="Prestige Elite Std" w:cs="Adobe Naskh Medium"/>
            <w:sz w:val="18"/>
            <w:szCs w:val="18"/>
          </w:rPr>
          <w:tab/>
        </w:r>
      </w:ins>
      <w:ins w:id="1564" w:author="Salim ATALLA" w:date="2021-03-11T00:02:00Z"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>// pivotation</w:t>
        </w:r>
      </w:ins>
    </w:p>
    <w:p w14:paraId="0E41E457" w14:textId="26608BF7" w:rsidR="00D52780" w:rsidRPr="004B0AE9" w:rsidRDefault="00D52780" w:rsidP="00D52780">
      <w:pPr>
        <w:spacing w:after="0"/>
        <w:rPr>
          <w:ins w:id="1565" w:author="Salim ATALLA" w:date="2021-03-11T00:00:00Z"/>
          <w:rFonts w:ascii="Prestige Elite Std" w:eastAsia="Adobe Fan Heiti Std B" w:hAnsi="Prestige Elite Std" w:cs="Adobe Naskh Medium"/>
          <w:sz w:val="18"/>
          <w:szCs w:val="18"/>
        </w:rPr>
      </w:pPr>
    </w:p>
    <w:p w14:paraId="10E19B46" w14:textId="42F5015B" w:rsidR="00D52780" w:rsidRPr="004B0AE9" w:rsidRDefault="00D52780" w:rsidP="00D52780">
      <w:pPr>
        <w:spacing w:after="0"/>
        <w:ind w:left="708" w:firstLine="708"/>
        <w:rPr>
          <w:ins w:id="1566" w:author="Salim ATALLA" w:date="2021-03-11T00:00:00Z"/>
          <w:rFonts w:ascii="Prestige Elite Std" w:eastAsia="Adobe Fan Heiti Std B" w:hAnsi="Prestige Elite Std" w:cs="Adobe Naskh Medium"/>
          <w:sz w:val="18"/>
          <w:szCs w:val="18"/>
        </w:rPr>
      </w:pPr>
      <w:ins w:id="1567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>Pour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i de </w:t>
        </w:r>
      </w:ins>
      <w:ins w:id="1568" w:author="Salim ATALLA" w:date="2021-03-11T00:13:00Z">
        <w:r w:rsidR="00212624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ins w:id="1569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à n</w:t>
        </w:r>
      </w:ins>
      <w:ins w:id="1570" w:author="Salim ATALLA" w:date="2021-03-11T00:03:00Z"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>-</w:t>
        </w:r>
      </w:ins>
      <w:ins w:id="1571" w:author="Salim ATALLA" w:date="2021-03-11T00:13:00Z">
        <w:r w:rsidR="00212624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ins w:id="1572" w:author="Salim ATALLA" w:date="2021-03-11T00:18:00Z">
        <w:r w:rsidR="008B207E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ins w:id="1573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>faire :</w:t>
        </w:r>
      </w:ins>
    </w:p>
    <w:p w14:paraId="08BBA683" w14:textId="27661696" w:rsidR="004A1979" w:rsidRDefault="00D52780" w:rsidP="00D52780">
      <w:pPr>
        <w:spacing w:after="0"/>
        <w:rPr>
          <w:ins w:id="1574" w:author="Salim ATALLA" w:date="2021-03-11T00:03:00Z"/>
          <w:rFonts w:ascii="Prestige Elite Std" w:eastAsia="Adobe Fan Heiti Std B" w:hAnsi="Prestige Elite Std" w:cs="Adobe Naskh Medium"/>
          <w:sz w:val="18"/>
          <w:szCs w:val="18"/>
        </w:rPr>
      </w:pPr>
      <w:ins w:id="1575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ins w:id="1576" w:author="Salim ATALLA" w:date="2021-03-11T00:02:00Z"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pivot </w:t>
        </w:r>
        <w:r w:rsidR="004A1979" w:rsidRPr="004A1979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</w:t>
        </w:r>
      </w:ins>
      <w:ins w:id="1577" w:author="Salim ATALLA" w:date="2021-03-11T00:18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ins w:id="1578" w:author="Salim ATALLA" w:date="2021-03-11T00:02:00Z"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>n*i</w:t>
        </w:r>
      </w:ins>
      <w:ins w:id="1579" w:author="Salim ATALLA" w:date="2021-03-11T00:03:00Z">
        <w:r w:rsidR="004A1979">
          <w:rPr>
            <w:rFonts w:ascii="Prestige Elite Std" w:eastAsia="Adobe Fan Heiti Std B" w:hAnsi="Prestige Elite Std" w:cs="Adobe Naskh Medium"/>
            <w:sz w:val="18"/>
            <w:szCs w:val="18"/>
          </w:rPr>
          <w:t>+i</w:t>
        </w:r>
      </w:ins>
      <w:ins w:id="1580" w:author="Salim ATALLA" w:date="2021-03-11T00:18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</w:p>
    <w:p w14:paraId="24BF5CB2" w14:textId="77777777" w:rsidR="004A1979" w:rsidRDefault="004A1979" w:rsidP="00D52780">
      <w:pPr>
        <w:spacing w:after="0"/>
        <w:rPr>
          <w:ins w:id="1581" w:author="Salim ATALLA" w:date="2021-03-11T00:03:00Z"/>
          <w:rFonts w:ascii="Prestige Elite Std" w:eastAsia="Adobe Fan Heiti Std B" w:hAnsi="Prestige Elite Std" w:cs="Adobe Naskh Medium"/>
          <w:sz w:val="18"/>
          <w:szCs w:val="18"/>
        </w:rPr>
      </w:pPr>
      <w:ins w:id="1582" w:author="Salim ATALLA" w:date="2021-03-11T00:03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</w:p>
    <w:p w14:paraId="3A0E92B7" w14:textId="56BD2173" w:rsidR="00D52780" w:rsidRDefault="004A1979" w:rsidP="00D52780">
      <w:pPr>
        <w:spacing w:after="0"/>
        <w:rPr>
          <w:ins w:id="1583" w:author="Salim ATALLA" w:date="2021-03-11T00:04:00Z"/>
          <w:rFonts w:ascii="Prestige Elite Std" w:eastAsia="Adobe Fan Heiti Std B" w:hAnsi="Prestige Elite Std" w:cs="Adobe Naskh Medium"/>
          <w:sz w:val="18"/>
          <w:szCs w:val="18"/>
        </w:rPr>
      </w:pPr>
      <w:ins w:id="1584" w:author="Salim ATALLA" w:date="2021-03-11T00:03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Pour j de i+1 à n</w:t>
        </w:r>
      </w:ins>
      <w:ins w:id="1585" w:author="Salim ATALLA" w:date="2021-03-11T00:04:00Z">
        <w:r w:rsidR="0031403D">
          <w:rPr>
            <w:rFonts w:ascii="Prestige Elite Std" w:eastAsia="Adobe Fan Heiti Std B" w:hAnsi="Prestige Elite Std" w:cs="Adobe Naskh Medium"/>
            <w:sz w:val="18"/>
            <w:szCs w:val="18"/>
          </w:rPr>
          <w:t>-1</w:t>
        </w:r>
      </w:ins>
      <w:ins w:id="1586" w:author="Salim ATALLA" w:date="2021-03-11T00:03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faire : </w:t>
        </w:r>
      </w:ins>
      <w:ins w:id="1587" w:author="Salim ATALLA" w:date="2021-03-11T00:02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</w:p>
    <w:p w14:paraId="21B02F4D" w14:textId="15851FB0" w:rsidR="00CA2053" w:rsidRDefault="00CA2053" w:rsidP="00D52780">
      <w:pPr>
        <w:spacing w:after="0"/>
        <w:rPr>
          <w:ins w:id="1588" w:author="Salim ATALLA" w:date="2021-03-11T00:05:00Z"/>
          <w:rFonts w:ascii="Prestige Elite Std" w:eastAsia="Adobe Fan Heiti Std B" w:hAnsi="Prestige Elite Std" w:cs="Adobe Naskh Medium"/>
          <w:sz w:val="18"/>
          <w:szCs w:val="18"/>
        </w:rPr>
      </w:pPr>
      <w:ins w:id="1589" w:author="Salim ATALLA" w:date="2021-03-11T00:0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p </w:t>
        </w:r>
        <w:r w:rsidRPr="00CA205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ins w:id="1590" w:author="Salim ATALLA" w:date="2021-03-11T00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-(A</w:t>
        </w:r>
      </w:ins>
      <w:ins w:id="1591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ins w:id="1592" w:author="Salim ATALLA" w:date="2021-03-11T00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n*j+i</w:t>
        </w:r>
      </w:ins>
      <w:ins w:id="1593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ins w:id="1594" w:author="Salim ATALLA" w:date="2021-03-11T00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) div pivot</w:t>
        </w:r>
      </w:ins>
    </w:p>
    <w:p w14:paraId="022787E8" w14:textId="5147A0C8" w:rsidR="00CA2053" w:rsidRDefault="00CA2053" w:rsidP="00D52780">
      <w:pPr>
        <w:spacing w:after="0"/>
        <w:rPr>
          <w:ins w:id="1595" w:author="Salim ATALLA" w:date="2021-03-11T00:06:00Z"/>
          <w:rFonts w:ascii="Prestige Elite Std" w:eastAsia="Adobe Fan Heiti Std B" w:hAnsi="Prestige Elite Std" w:cs="Adobe Naskh Medium"/>
          <w:sz w:val="18"/>
          <w:szCs w:val="18"/>
        </w:rPr>
      </w:pPr>
      <w:ins w:id="1596" w:author="Salim ATALLA" w:date="2021-03-11T00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  <w:ins w:id="1597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</w:p>
    <w:p w14:paraId="6E75750B" w14:textId="17A0789B" w:rsidR="00CA2053" w:rsidRDefault="00CA2053" w:rsidP="00D52780">
      <w:pPr>
        <w:spacing w:after="0"/>
        <w:rPr>
          <w:ins w:id="1598" w:author="Salim ATALLA" w:date="2021-03-11T00:06:00Z"/>
          <w:rFonts w:ascii="Prestige Elite Std" w:eastAsia="Adobe Fan Heiti Std B" w:hAnsi="Prestige Elite Std" w:cs="Adobe Naskh Medium"/>
          <w:sz w:val="18"/>
          <w:szCs w:val="18"/>
        </w:rPr>
      </w:pPr>
      <w:ins w:id="1599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Pour k de </w:t>
        </w:r>
      </w:ins>
      <w:ins w:id="1600" w:author="Salim ATALLA" w:date="2021-03-11T00:13:00Z">
        <w:r w:rsidR="00212624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ins w:id="1601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à n</w:t>
        </w:r>
      </w:ins>
      <w:ins w:id="1602" w:author="Salim ATALLA" w:date="2021-03-11T00:19:00Z">
        <w:r w:rsidR="008B207E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  <w:ins w:id="1603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faire :</w:t>
        </w:r>
      </w:ins>
    </w:p>
    <w:p w14:paraId="532DCAB3" w14:textId="43E05E58" w:rsidR="00CA2053" w:rsidRDefault="00CA2053" w:rsidP="00D52780">
      <w:pPr>
        <w:spacing w:after="0"/>
        <w:rPr>
          <w:ins w:id="1604" w:author="Salim ATALLA" w:date="2021-03-11T00:07:00Z"/>
          <w:rFonts w:ascii="Prestige Elite Std" w:eastAsia="Adobe Fan Heiti Std B" w:hAnsi="Prestige Elite Std" w:cs="Adobe Naskh Medium"/>
          <w:sz w:val="18"/>
          <w:szCs w:val="18"/>
        </w:rPr>
      </w:pPr>
      <w:ins w:id="1605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A</w:t>
        </w:r>
      </w:ins>
      <w:ins w:id="1606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ins w:id="1607" w:author="Salim ATALLA" w:date="2021-03-11T00:0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n*j+k</w:t>
        </w:r>
      </w:ins>
      <w:ins w:id="1608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ins w:id="1609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CA205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A</w:t>
        </w:r>
      </w:ins>
      <w:ins w:id="1610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ins w:id="1611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n*j+k</w:t>
        </w:r>
      </w:ins>
      <w:ins w:id="1612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ins w:id="1613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+ p*</w:t>
        </w:r>
        <w:r w:rsidRPr="00CA2053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>A</w:t>
        </w:r>
      </w:ins>
      <w:ins w:id="1614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[</w:t>
        </w:r>
      </w:ins>
      <w:ins w:id="1615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n*i+k</w:t>
        </w:r>
      </w:ins>
      <w:ins w:id="1616" w:author="Salim ATALLA" w:date="2021-03-11T00:17:00Z">
        <w:r w:rsidR="004D5B3E">
          <w:rPr>
            <w:rFonts w:ascii="Prestige Elite Std" w:eastAsia="Adobe Fan Heiti Std B" w:hAnsi="Prestige Elite Std" w:cs="Adobe Naskh Medium"/>
            <w:sz w:val="18"/>
            <w:szCs w:val="18"/>
          </w:rPr>
          <w:t>]</w:t>
        </w:r>
      </w:ins>
      <w:ins w:id="1617" w:author="Salim ATALLA" w:date="2021-03-11T00:0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</w:p>
    <w:p w14:paraId="3A1655FC" w14:textId="2FEA7E27" w:rsidR="00CA2053" w:rsidRDefault="00CA2053" w:rsidP="00D52780">
      <w:pPr>
        <w:spacing w:after="0"/>
        <w:rPr>
          <w:ins w:id="1618" w:author="Salim ATALLA" w:date="2021-03-11T00:07:00Z"/>
          <w:rFonts w:ascii="Prestige Elite Std" w:eastAsia="Adobe Fan Heiti Std B" w:hAnsi="Prestige Elite Std" w:cs="Adobe Naskh Medium"/>
          <w:sz w:val="18"/>
          <w:szCs w:val="18"/>
        </w:rPr>
      </w:pPr>
      <w:ins w:id="1619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finPour</w:t>
        </w:r>
      </w:ins>
    </w:p>
    <w:p w14:paraId="1E32EE8F" w14:textId="1126B866" w:rsidR="00CA2053" w:rsidRDefault="00CA2053" w:rsidP="00D52780">
      <w:pPr>
        <w:spacing w:after="0"/>
        <w:rPr>
          <w:ins w:id="1620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  <w:ins w:id="1621" w:author="Salim ATALLA" w:date="2021-03-11T00:0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V[j]</w:t>
        </w:r>
      </w:ins>
      <w:ins w:id="1622" w:author="Salim ATALLA" w:date="2021-03-11T00:08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  <w:r w:rsidRPr="00CA205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V[j] + p*V[i]</w:t>
        </w:r>
      </w:ins>
    </w:p>
    <w:p w14:paraId="2073DF36" w14:textId="6986667C" w:rsidR="00CA2053" w:rsidRDefault="00CA2053" w:rsidP="00D52780">
      <w:pPr>
        <w:spacing w:after="0"/>
        <w:rPr>
          <w:ins w:id="1623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  <w:ins w:id="1624" w:author="Salim ATALLA" w:date="2021-03-11T00:08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finPour</w:t>
        </w:r>
      </w:ins>
    </w:p>
    <w:p w14:paraId="32C0258D" w14:textId="3396382F" w:rsidR="00CA2053" w:rsidRDefault="00CA2053" w:rsidP="00CA2053">
      <w:pPr>
        <w:spacing w:after="0"/>
        <w:rPr>
          <w:ins w:id="1625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  <w:ins w:id="1626" w:author="Salim ATALLA" w:date="2021-03-11T00:08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finPour</w:t>
        </w:r>
      </w:ins>
    </w:p>
    <w:p w14:paraId="34C71496" w14:textId="1A7CE245" w:rsidR="00D52780" w:rsidRDefault="00D52780" w:rsidP="00CA2053">
      <w:pPr>
        <w:spacing w:after="0"/>
        <w:rPr>
          <w:ins w:id="1627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  <w:ins w:id="1628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</w:p>
    <w:p w14:paraId="166A4C70" w14:textId="7A825850" w:rsidR="00212624" w:rsidRDefault="00212624" w:rsidP="00CA2053">
      <w:pPr>
        <w:spacing w:after="0"/>
        <w:rPr>
          <w:ins w:id="1629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</w:p>
    <w:p w14:paraId="1C9A96BE" w14:textId="44EA37B0" w:rsidR="00212624" w:rsidRDefault="00212624" w:rsidP="00CA2053">
      <w:pPr>
        <w:spacing w:after="0"/>
        <w:rPr>
          <w:ins w:id="1630" w:author="Salim ATALLA" w:date="2021-03-11T00:08:00Z"/>
          <w:rFonts w:ascii="Prestige Elite Std" w:eastAsia="Adobe Fan Heiti Std B" w:hAnsi="Prestige Elite Std" w:cs="Adobe Naskh Medium"/>
          <w:sz w:val="18"/>
          <w:szCs w:val="18"/>
        </w:rPr>
      </w:pPr>
      <w:ins w:id="1631" w:author="Salim ATALLA" w:date="2021-03-11T00:08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// Résolution</w:t>
        </w:r>
      </w:ins>
    </w:p>
    <w:p w14:paraId="68672B8F" w14:textId="1BE780FA" w:rsidR="00212624" w:rsidRDefault="00212624" w:rsidP="00CA2053">
      <w:pPr>
        <w:spacing w:after="0"/>
        <w:rPr>
          <w:ins w:id="1632" w:author="Salim ATALLA" w:date="2021-03-11T00:14:00Z"/>
          <w:rFonts w:ascii="Prestige Elite Std" w:eastAsia="Adobe Fan Heiti Std B" w:hAnsi="Prestige Elite Std" w:cs="Adobe Naskh Medium"/>
          <w:sz w:val="18"/>
          <w:szCs w:val="18"/>
        </w:rPr>
      </w:pPr>
      <w:ins w:id="1633" w:author="Salim ATALLA" w:date="2021-03-11T00:09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Pour i de n à </w:t>
        </w:r>
      </w:ins>
      <w:ins w:id="1634" w:author="Salim ATALLA" w:date="2021-03-11T00:15:00Z">
        <w:r w:rsidR="00CD5F43">
          <w:rPr>
            <w:rFonts w:ascii="Prestige Elite Std" w:eastAsia="Adobe Fan Heiti Std B" w:hAnsi="Prestige Elite Std" w:cs="Adobe Naskh Medium"/>
            <w:sz w:val="18"/>
            <w:szCs w:val="18"/>
          </w:rPr>
          <w:t>1</w:t>
        </w:r>
      </w:ins>
      <w:ins w:id="1635" w:author="Salim ATALLA" w:date="2021-03-11T00:1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(i </w:t>
        </w:r>
        <w:r w:rsidRPr="00212624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i-1)</w:t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faire :</w:t>
        </w:r>
      </w:ins>
    </w:p>
    <w:p w14:paraId="3F7968B1" w14:textId="64B13B00" w:rsidR="00CD5F43" w:rsidRDefault="00212624" w:rsidP="00CA2053">
      <w:pPr>
        <w:spacing w:after="0"/>
        <w:rPr>
          <w:ins w:id="1636" w:author="Salim ATALLA" w:date="2021-03-11T00:15:00Z"/>
          <w:rFonts w:ascii="Prestige Elite Std" w:eastAsia="Adobe Fan Heiti Std B" w:hAnsi="Prestige Elite Std" w:cs="Adobe Naskh Medium"/>
          <w:sz w:val="18"/>
          <w:szCs w:val="18"/>
        </w:rPr>
      </w:pPr>
      <w:ins w:id="1637" w:author="Salim ATALLA" w:date="2021-03-11T00:1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 w:rsidR="00CD5F43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sol </w:t>
        </w:r>
        <w:r w:rsidR="00CD5F43" w:rsidRPr="00CD5F43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</w:ins>
      <w:ins w:id="1638" w:author="Salim ATALLA" w:date="2021-03-11T00:15:00Z">
        <w:r w:rsidR="00CD5F43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0</w:t>
        </w:r>
      </w:ins>
    </w:p>
    <w:p w14:paraId="43200A3A" w14:textId="77777777" w:rsidR="00CD5F43" w:rsidRDefault="00CD5F43" w:rsidP="00CA2053">
      <w:pPr>
        <w:spacing w:after="0"/>
        <w:rPr>
          <w:ins w:id="1639" w:author="Salim ATALLA" w:date="2021-03-11T00:15:00Z"/>
          <w:rFonts w:ascii="Prestige Elite Std" w:eastAsia="Adobe Fan Heiti Std B" w:hAnsi="Prestige Elite Std" w:cs="Adobe Naskh Medium"/>
          <w:sz w:val="18"/>
          <w:szCs w:val="18"/>
        </w:rPr>
      </w:pPr>
      <w:ins w:id="1640" w:author="Salim ATALLA" w:date="2021-03-11T00:1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</w:ins>
    </w:p>
    <w:p w14:paraId="648677B9" w14:textId="217C285D" w:rsidR="003A067A" w:rsidRDefault="00CD5F43" w:rsidP="00CA2053">
      <w:pPr>
        <w:spacing w:after="0"/>
        <w:rPr>
          <w:ins w:id="1641" w:author="Salim ATALLA" w:date="2021-03-11T00:15:00Z"/>
          <w:rFonts w:ascii="Prestige Elite Std" w:eastAsia="Adobe Fan Heiti Std B" w:hAnsi="Prestige Elite Std" w:cs="Adobe Naskh Medium"/>
          <w:sz w:val="18"/>
          <w:szCs w:val="18"/>
        </w:rPr>
      </w:pPr>
      <w:ins w:id="1642" w:author="Salim ATALLA" w:date="2021-03-11T00:1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pour j de</w:t>
        </w:r>
        <w:r w:rsidR="003A067A"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i+1 à n-1</w:t>
        </w:r>
        <w:r w:rsidR="003A067A"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faire :</w:t>
        </w:r>
      </w:ins>
    </w:p>
    <w:p w14:paraId="4E360D0E" w14:textId="02D727D0" w:rsidR="003A067A" w:rsidRDefault="003A067A" w:rsidP="00CA2053">
      <w:pPr>
        <w:spacing w:after="0"/>
        <w:rPr>
          <w:ins w:id="1643" w:author="Salim ATALLA" w:date="2021-03-11T00:16:00Z"/>
          <w:rFonts w:ascii="Prestige Elite Std" w:eastAsia="Adobe Fan Heiti Std B" w:hAnsi="Prestige Elite Std" w:cs="Adobe Naskh Medium"/>
          <w:sz w:val="18"/>
          <w:szCs w:val="18"/>
        </w:rPr>
      </w:pPr>
      <w:ins w:id="1644" w:author="Salim ATALLA" w:date="2021-03-11T00:15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sol </w:t>
        </w:r>
      </w:ins>
      <w:ins w:id="1645" w:author="Salim ATALLA" w:date="2021-03-11T00:16:00Z">
        <w:r w:rsidRPr="003A067A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sol + A[n*i+j] * z[j]</w:t>
        </w:r>
      </w:ins>
    </w:p>
    <w:p w14:paraId="7BB5FAEA" w14:textId="159C471F" w:rsidR="003A067A" w:rsidRDefault="003A067A" w:rsidP="00CA2053">
      <w:pPr>
        <w:spacing w:after="0"/>
        <w:rPr>
          <w:ins w:id="1646" w:author="Salim ATALLA" w:date="2021-03-11T00:17:00Z"/>
          <w:rFonts w:ascii="Prestige Elite Std" w:eastAsia="Adobe Fan Heiti Std B" w:hAnsi="Prestige Elite Std" w:cs="Adobe Naskh Medium"/>
          <w:sz w:val="18"/>
          <w:szCs w:val="18"/>
        </w:rPr>
      </w:pPr>
      <w:ins w:id="1647" w:author="Salim ATALLA" w:date="2021-03-11T00:16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z[i] </w:t>
        </w:r>
        <w:r w:rsidRPr="003A067A">
          <w:rPr>
            <w:rFonts w:ascii="Prestige Elite Std" w:eastAsia="Adobe Fan Heiti Std B" w:hAnsi="Prestige Elite Std" w:cs="Adobe Naskh Medium"/>
            <w:sz w:val="18"/>
            <w:szCs w:val="18"/>
          </w:rPr>
          <w:sym w:font="Wingdings" w:char="F0DF"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(V[i]-sol) / </w:t>
        </w:r>
      </w:ins>
      <w:ins w:id="1648" w:author="Salim ATALLA" w:date="2021-03-11T00:1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>A[n*i+i]</w:t>
        </w:r>
      </w:ins>
    </w:p>
    <w:p w14:paraId="7CC82799" w14:textId="7BAB7A71" w:rsidR="003A067A" w:rsidRDefault="003A067A" w:rsidP="00CA2053">
      <w:pPr>
        <w:spacing w:after="0"/>
        <w:rPr>
          <w:ins w:id="1649" w:author="Salim ATALLA" w:date="2021-03-11T00:17:00Z"/>
          <w:rFonts w:ascii="Prestige Elite Std" w:eastAsia="Adobe Fan Heiti Std B" w:hAnsi="Prestige Elite Std" w:cs="Adobe Naskh Medium"/>
          <w:sz w:val="18"/>
          <w:szCs w:val="18"/>
        </w:rPr>
      </w:pPr>
      <w:ins w:id="1650" w:author="Salim ATALLA" w:date="2021-03-11T00:1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finPour</w:t>
        </w:r>
      </w:ins>
    </w:p>
    <w:p w14:paraId="39218361" w14:textId="7E10ADFC" w:rsidR="003A067A" w:rsidRDefault="003A067A" w:rsidP="00CA2053">
      <w:pPr>
        <w:spacing w:after="0"/>
        <w:rPr>
          <w:ins w:id="1651" w:author="Salim ATALLA" w:date="2021-03-11T00:17:00Z"/>
          <w:rFonts w:ascii="Prestige Elite Std" w:eastAsia="Adobe Fan Heiti Std B" w:hAnsi="Prestige Elite Std" w:cs="Adobe Naskh Medium"/>
          <w:sz w:val="18"/>
          <w:szCs w:val="18"/>
        </w:rPr>
      </w:pPr>
      <w:ins w:id="1652" w:author="Salim ATALLA" w:date="2021-03-11T00:17:00Z"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>
          <w:rPr>
            <w:rFonts w:ascii="Prestige Elite Std" w:eastAsia="Adobe Fan Heiti Std B" w:hAnsi="Prestige Elite Std" w:cs="Adobe Naskh Medium"/>
            <w:sz w:val="18"/>
            <w:szCs w:val="18"/>
          </w:rPr>
          <w:tab/>
          <w:t>finPour</w:t>
        </w:r>
      </w:ins>
    </w:p>
    <w:p w14:paraId="44B6DF3D" w14:textId="3787561C" w:rsidR="00212624" w:rsidRPr="00CA2053" w:rsidRDefault="00CD5F43">
      <w:pPr>
        <w:spacing w:after="0"/>
        <w:rPr>
          <w:ins w:id="1653" w:author="Salim ATALLA" w:date="2021-03-11T00:00:00Z"/>
          <w:rFonts w:ascii="Prestige Elite Std" w:eastAsia="Adobe Fan Heiti Std B" w:hAnsi="Prestige Elite Std" w:cs="Adobe Naskh Medium"/>
          <w:sz w:val="18"/>
          <w:szCs w:val="18"/>
          <w:rPrChange w:id="1654" w:author="Salim ATALLA" w:date="2021-03-11T00:08:00Z">
            <w:rPr>
              <w:ins w:id="1655" w:author="Salim ATALLA" w:date="2021-03-11T00:00:00Z"/>
              <w:rFonts w:ascii="Prestige Elite Std" w:hAnsi="Prestige Elite Std" w:cs="Adobe Naskh Medium"/>
              <w:sz w:val="18"/>
              <w:szCs w:val="18"/>
            </w:rPr>
          </w:rPrChange>
        </w:rPr>
      </w:pPr>
      <w:ins w:id="1656" w:author="Salim ATALLA" w:date="2021-03-11T00:14:00Z">
        <w:r>
          <w:rPr>
            <w:rFonts w:ascii="Prestige Elite Std" w:eastAsia="Adobe Fan Heiti Std B" w:hAnsi="Prestige Elite Std" w:cs="Adobe Naskh Medium"/>
            <w:sz w:val="18"/>
            <w:szCs w:val="18"/>
          </w:rPr>
          <w:t xml:space="preserve"> </w:t>
        </w:r>
      </w:ins>
    </w:p>
    <w:p w14:paraId="546D9E06" w14:textId="03B9E723" w:rsidR="00D52780" w:rsidRPr="004B0AE9" w:rsidRDefault="00D52780" w:rsidP="00D52780">
      <w:pPr>
        <w:spacing w:after="0"/>
        <w:rPr>
          <w:ins w:id="1657" w:author="Salim ATALLA" w:date="2021-03-11T00:00:00Z"/>
          <w:rFonts w:ascii="Prestige Elite Std" w:eastAsia="Adobe Fan Heiti Std B" w:hAnsi="Prestige Elite Std" w:cs="Adobe Naskh Medium"/>
          <w:sz w:val="18"/>
          <w:szCs w:val="18"/>
        </w:rPr>
      </w:pPr>
      <w:ins w:id="1658" w:author="Salim ATALLA" w:date="2021-03-11T00:00:00Z"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</w:r>
        <w:r w:rsidRPr="004B0AE9">
          <w:rPr>
            <w:rFonts w:ascii="Prestige Elite Std" w:eastAsia="Adobe Fan Heiti Std B" w:hAnsi="Prestige Elite Std" w:cs="Adobe Naskh Medium"/>
            <w:sz w:val="18"/>
            <w:szCs w:val="18"/>
          </w:rPr>
          <w:tab/>
          <w:t xml:space="preserve">retourner </w:t>
        </w:r>
      </w:ins>
      <w:ins w:id="1659" w:author="Salim ATALLA" w:date="2021-03-11T00:08:00Z">
        <w:r w:rsidR="00212624">
          <w:rPr>
            <w:rFonts w:ascii="Prestige Elite Std" w:eastAsia="Adobe Fan Heiti Std B" w:hAnsi="Prestige Elite Std" w:cs="Adobe Naskh Medium"/>
            <w:sz w:val="18"/>
            <w:szCs w:val="18"/>
          </w:rPr>
          <w:t>z</w:t>
        </w:r>
      </w:ins>
    </w:p>
    <w:p w14:paraId="0C543CBA" w14:textId="3F12A349" w:rsidR="00D52780" w:rsidRDefault="00D52780" w:rsidP="00D52780">
      <w:pPr>
        <w:rPr>
          <w:ins w:id="1660" w:author="Salim ATALLA" w:date="2021-03-11T00:00:00Z"/>
          <w:rFonts w:ascii="High Tower Text" w:hAnsi="High Tower Text" w:cs="Arabic Typesetting"/>
        </w:rPr>
      </w:pPr>
      <w:ins w:id="1661" w:author="Salim ATALLA" w:date="2021-03-11T00:00:00Z">
        <w:r>
          <w:rPr>
            <w:rFonts w:ascii="Consolas" w:eastAsia="Adobe Fan Heiti Std B" w:hAnsi="Consolas" w:cs="Arabic Typesetting"/>
            <w:sz w:val="20"/>
            <w:szCs w:val="20"/>
          </w:rPr>
          <w:tab/>
        </w:r>
        <w:r w:rsidRPr="00985D74">
          <w:rPr>
            <w:rFonts w:ascii="High Tower Text" w:hAnsi="High Tower Text" w:cs="Arabic Typesetting"/>
            <w:u w:val="single"/>
          </w:rPr>
          <w:t>Fin</w:t>
        </w:r>
      </w:ins>
    </w:p>
    <w:p w14:paraId="60DE8B0A" w14:textId="132225FD" w:rsidR="0081606E" w:rsidRDefault="0081606E" w:rsidP="0081606E">
      <w:pPr>
        <w:rPr>
          <w:ins w:id="1662" w:author="Salim ATALLA" w:date="2021-03-11T00:28:00Z"/>
          <w:rFonts w:ascii="High Tower Text" w:hAnsi="High Tower Text"/>
        </w:rPr>
      </w:pPr>
    </w:p>
    <w:p w14:paraId="21692A3A" w14:textId="4E8106F5" w:rsidR="008E14ED" w:rsidRPr="004267A0" w:rsidRDefault="008E14ED" w:rsidP="008E14ED">
      <w:pPr>
        <w:rPr>
          <w:ins w:id="1663" w:author="Salim ATALLA" w:date="2021-03-11T00:28:00Z"/>
          <w:rFonts w:ascii="High Tower Text" w:hAnsi="High Tower Text" w:cs="Arabic Typesetting"/>
          <w:color w:val="4472C4" w:themeColor="accent1"/>
          <w:u w:val="single"/>
        </w:rPr>
      </w:pPr>
      <w:ins w:id="1664" w:author="Salim ATALLA" w:date="2021-03-11T00:28:00Z">
        <w:r w:rsidRPr="004267A0">
          <w:rPr>
            <w:rFonts w:ascii="High Tower Text" w:hAnsi="High Tower Text" w:cs="Arabic Typesetting"/>
            <w:color w:val="4472C4" w:themeColor="accent1"/>
            <w:u w:val="single"/>
          </w:rPr>
          <w:t>Jeux de tests :</w:t>
        </w:r>
      </w:ins>
    </w:p>
    <w:p w14:paraId="53C75733" w14:textId="25D1C241" w:rsidR="008E14ED" w:rsidRDefault="008E14ED" w:rsidP="008E14ED">
      <w:pPr>
        <w:rPr>
          <w:ins w:id="1665" w:author="Salim ATALLA" w:date="2021-03-11T00:30:00Z"/>
          <w:rFonts w:ascii="High Tower Text" w:hAnsi="High Tower Text"/>
        </w:rPr>
      </w:pPr>
      <w:ins w:id="1666" w:author="Salim ATALLA" w:date="2021-03-11T00:28:00Z">
        <w:r>
          <w:rPr>
            <w:rFonts w:ascii="High Tower Text" w:hAnsi="High Tower Text"/>
          </w:rPr>
          <w:t xml:space="preserve">Pour </w:t>
        </w:r>
        <w:r w:rsidR="004B79FE">
          <w:rPr>
            <w:rFonts w:ascii="High Tower Text" w:hAnsi="High Tower Text"/>
          </w:rPr>
          <w:t xml:space="preserve">une matrice A et un vecteur V </w:t>
        </w:r>
      </w:ins>
      <w:ins w:id="1667" w:author="Salim ATALLA" w:date="2021-03-11T00:29:00Z">
        <w:r w:rsidR="004B79FE">
          <w:rPr>
            <w:rFonts w:ascii="High Tower Text" w:hAnsi="High Tower Text"/>
          </w:rPr>
          <w:t>données</w:t>
        </w:r>
        <w:r w:rsidR="00B141CE">
          <w:rPr>
            <w:rFonts w:ascii="High Tower Text" w:hAnsi="High Tower Text"/>
          </w:rPr>
          <w:t xml:space="preserve"> (dans les tâches </w:t>
        </w:r>
      </w:ins>
      <w:ins w:id="1668" w:author="Salim ATALLA" w:date="2021-03-11T00:30:00Z">
        <w:r w:rsidR="00EC4C54">
          <w:rPr>
            <w:rFonts w:ascii="High Tower Text" w:hAnsi="High Tower Text"/>
          </w:rPr>
          <w:t>5 et 6</w:t>
        </w:r>
      </w:ins>
      <w:ins w:id="1669" w:author="Salim ATALLA" w:date="2021-03-11T00:29:00Z">
        <w:r w:rsidR="00B141CE">
          <w:rPr>
            <w:rFonts w:ascii="High Tower Text" w:hAnsi="High Tower Text"/>
          </w:rPr>
          <w:t>)</w:t>
        </w:r>
      </w:ins>
      <w:ins w:id="1670" w:author="Salim ATALLA" w:date="2021-03-11T00:30:00Z">
        <w:r w:rsidR="00C01391">
          <w:rPr>
            <w:rFonts w:ascii="High Tower Text" w:hAnsi="High Tower Text"/>
          </w:rPr>
          <w:t>, et pour n = 5</w:t>
        </w:r>
      </w:ins>
    </w:p>
    <w:p w14:paraId="457899C8" w14:textId="019827CC" w:rsidR="00C01391" w:rsidRDefault="002C535F" w:rsidP="008E14ED">
      <w:pPr>
        <w:rPr>
          <w:ins w:id="1671" w:author="Salim ATALLA" w:date="2021-03-11T00:34:00Z"/>
          <w:rFonts w:ascii="High Tower Text" w:hAnsi="High Tower Text" w:cs="Arabic Typesetting"/>
        </w:rPr>
      </w:pPr>
      <w:ins w:id="1672" w:author="Salim ATALLA" w:date="2021-03-11T00:34:00Z">
        <w:r>
          <w:rPr>
            <w:rFonts w:ascii="High Tower Text" w:hAnsi="High Tower Text" w:cs="Arabic Typesetting"/>
            <w:noProof/>
          </w:rPr>
          <w:drawing>
            <wp:anchor distT="0" distB="0" distL="114300" distR="114300" simplePos="0" relativeHeight="251661312" behindDoc="1" locked="0" layoutInCell="1" allowOverlap="1" wp14:anchorId="0ED96804" wp14:editId="134C7DF0">
              <wp:simplePos x="0" y="0"/>
              <wp:positionH relativeFrom="margin">
                <wp:posOffset>2097239</wp:posOffset>
              </wp:positionH>
              <wp:positionV relativeFrom="paragraph">
                <wp:posOffset>255905</wp:posOffset>
              </wp:positionV>
              <wp:extent cx="1741170" cy="1287145"/>
              <wp:effectExtent l="0" t="0" r="0" b="8255"/>
              <wp:wrapTight wrapText="bothSides">
                <wp:wrapPolygon edited="0">
                  <wp:start x="0" y="0"/>
                  <wp:lineTo x="0" y="21419"/>
                  <wp:lineTo x="21269" y="21419"/>
                  <wp:lineTo x="21269" y="0"/>
                  <wp:lineTo x="0" y="0"/>
                </wp:wrapPolygon>
              </wp:wrapTight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1170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673" w:author="Salim ATALLA" w:date="2021-03-11T00:36:00Z">
        <w:r>
          <w:rPr>
            <w:rFonts w:ascii="High Tower Text" w:hAnsi="High Tower Text"/>
            <w:noProof/>
          </w:rPr>
          <w:drawing>
            <wp:anchor distT="0" distB="0" distL="114300" distR="114300" simplePos="0" relativeHeight="251662336" behindDoc="1" locked="0" layoutInCell="1" allowOverlap="1" wp14:anchorId="7E0D2A7D" wp14:editId="22B6DB6D">
              <wp:simplePos x="0" y="0"/>
              <wp:positionH relativeFrom="margin">
                <wp:align>right</wp:align>
              </wp:positionH>
              <wp:positionV relativeFrom="paragraph">
                <wp:posOffset>263525</wp:posOffset>
              </wp:positionV>
              <wp:extent cx="1772920" cy="1282700"/>
              <wp:effectExtent l="0" t="0" r="0" b="0"/>
              <wp:wrapTight wrapText="bothSides">
                <wp:wrapPolygon edited="0">
                  <wp:start x="0" y="0"/>
                  <wp:lineTo x="0" y="21172"/>
                  <wp:lineTo x="21352" y="21172"/>
                  <wp:lineTo x="21352" y="0"/>
                  <wp:lineTo x="0" y="0"/>
                </wp:wrapPolygon>
              </wp:wrapTight>
              <wp:docPr id="8" name="Imag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2920" cy="128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674" w:author="Salim ATALLA" w:date="2021-03-11T00:30:00Z">
        <w:r w:rsidR="00C01391">
          <w:rPr>
            <w:rFonts w:ascii="High Tower Text" w:hAnsi="High Tower Text" w:cs="Arabic Typesetting"/>
          </w:rPr>
          <w:t>On aura le résultat suivant</w:t>
        </w:r>
      </w:ins>
      <w:ins w:id="1675" w:author="Salim ATALLA" w:date="2021-03-11T00:31:00Z">
        <w:r w:rsidR="00C01391">
          <w:rPr>
            <w:rFonts w:ascii="High Tower Text" w:hAnsi="High Tower Text" w:cs="Arabic Typesetting"/>
          </w:rPr>
          <w:t> :</w:t>
        </w:r>
      </w:ins>
    </w:p>
    <w:p w14:paraId="15401FAF" w14:textId="73F38EE6" w:rsidR="009B4CCB" w:rsidRPr="0081606E" w:rsidRDefault="009B4CCB">
      <w:pPr>
        <w:rPr>
          <w:rFonts w:ascii="High Tower Text" w:hAnsi="High Tower Text"/>
          <w:rPrChange w:id="1676" w:author="Salim ATALLA" w:date="2021-03-10T23:59:00Z">
            <w:rPr/>
          </w:rPrChange>
        </w:rPr>
      </w:pPr>
      <w:ins w:id="1677" w:author="Salim ATALLA" w:date="2021-03-11T00:39:00Z">
        <w:r>
          <w:rPr>
            <w:rFonts w:ascii="High Tower Text" w:hAnsi="High Tower Text"/>
          </w:rPr>
          <w:t>En util</w:t>
        </w:r>
      </w:ins>
      <w:ins w:id="1678" w:author="Salim ATALLA" w:date="2021-03-11T00:40:00Z">
        <w:r>
          <w:rPr>
            <w:rFonts w:ascii="High Tower Text" w:hAnsi="High Tower Text"/>
          </w:rPr>
          <w:t>isant la méthode de gauss</w:t>
        </w:r>
      </w:ins>
      <w:ins w:id="1679" w:author="Salim ATALLA" w:date="2021-03-11T20:34:00Z">
        <w:r w:rsidR="00CB73D8">
          <w:rPr>
            <w:rFonts w:ascii="High Tower Text" w:hAnsi="High Tower Text"/>
          </w:rPr>
          <w:t xml:space="preserve"> </w:t>
        </w:r>
      </w:ins>
      <w:ins w:id="1680" w:author="Salim ATALLA" w:date="2021-03-11T00:40:00Z">
        <w:r>
          <w:rPr>
            <w:rFonts w:ascii="High Tower Text" w:hAnsi="High Tower Text"/>
          </w:rPr>
          <w:t xml:space="preserve">on a pu résoudre le système linéaire. </w:t>
        </w:r>
      </w:ins>
    </w:p>
    <w:sectPr w:rsidR="009B4CCB" w:rsidRPr="0081606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CF2D" w14:textId="77777777" w:rsidR="00A10472" w:rsidRDefault="00A10472" w:rsidP="0021609A">
      <w:pPr>
        <w:spacing w:after="0" w:line="240" w:lineRule="auto"/>
      </w:pPr>
      <w:r>
        <w:separator/>
      </w:r>
    </w:p>
  </w:endnote>
  <w:endnote w:type="continuationSeparator" w:id="0">
    <w:p w14:paraId="635E7898" w14:textId="77777777" w:rsidR="00A10472" w:rsidRDefault="00A10472" w:rsidP="0021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Adobe Naskh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1681" w:author="Salim ATALLA" w:date="2021-03-11T19:37:00Z"/>
  <w:sdt>
    <w:sdtPr>
      <w:id w:val="1777826967"/>
      <w:docPartObj>
        <w:docPartGallery w:val="Page Numbers (Bottom of Page)"/>
        <w:docPartUnique/>
      </w:docPartObj>
    </w:sdtPr>
    <w:sdtEndPr/>
    <w:sdtContent>
      <w:customXmlInsRangeEnd w:id="1681"/>
      <w:p w14:paraId="1A08A4DA" w14:textId="67975DF1" w:rsidR="00A33B25" w:rsidRDefault="00A33B25">
        <w:pPr>
          <w:pStyle w:val="Pieddepage"/>
          <w:jc w:val="right"/>
          <w:rPr>
            <w:ins w:id="1682" w:author="Salim ATALLA" w:date="2021-03-11T19:37:00Z"/>
          </w:rPr>
        </w:pPr>
        <w:ins w:id="1683" w:author="Salim ATALLA" w:date="2021-03-11T19:37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684" w:author="Salim ATALLA" w:date="2021-03-11T19:37:00Z"/>
    </w:sdtContent>
  </w:sdt>
  <w:customXmlInsRangeEnd w:id="1684"/>
  <w:p w14:paraId="19BD43EF" w14:textId="77777777" w:rsidR="0021609A" w:rsidRDefault="002160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757B5" w14:textId="77777777" w:rsidR="00A10472" w:rsidRDefault="00A10472" w:rsidP="0021609A">
      <w:pPr>
        <w:spacing w:after="0" w:line="240" w:lineRule="auto"/>
      </w:pPr>
      <w:r>
        <w:separator/>
      </w:r>
    </w:p>
  </w:footnote>
  <w:footnote w:type="continuationSeparator" w:id="0">
    <w:p w14:paraId="7A99694D" w14:textId="77777777" w:rsidR="00A10472" w:rsidRDefault="00A10472" w:rsidP="0021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4DD7"/>
    <w:multiLevelType w:val="hybridMultilevel"/>
    <w:tmpl w:val="36468D8C"/>
    <w:lvl w:ilvl="0" w:tplc="DE945B9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E8A"/>
    <w:multiLevelType w:val="hybridMultilevel"/>
    <w:tmpl w:val="38489466"/>
    <w:lvl w:ilvl="0" w:tplc="DE945B9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1B96"/>
    <w:multiLevelType w:val="hybridMultilevel"/>
    <w:tmpl w:val="DA28E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495B"/>
    <w:multiLevelType w:val="hybridMultilevel"/>
    <w:tmpl w:val="E77AF38A"/>
    <w:lvl w:ilvl="0" w:tplc="DE945B98">
      <w:start w:val="12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3996A5D"/>
    <w:multiLevelType w:val="hybridMultilevel"/>
    <w:tmpl w:val="95CC2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C7AC9"/>
    <w:multiLevelType w:val="hybridMultilevel"/>
    <w:tmpl w:val="8BC6D1D2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727A73F3"/>
    <w:multiLevelType w:val="hybridMultilevel"/>
    <w:tmpl w:val="FE30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lim ATALLA">
    <w15:presenceInfo w15:providerId="Windows Live" w15:userId="5d960758415a49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trackRevisions/>
  <w:documentProtection w:edit="trackedChanges" w:enforcement="1" w:cryptProviderType="rsaAES" w:cryptAlgorithmClass="hash" w:cryptAlgorithmType="typeAny" w:cryptAlgorithmSid="14" w:cryptSpinCount="100000" w:hash="Os0E254Z8RZHIAJVIYWt1IRMRgmDzhGvMaTMsYxHeQrAGuJaJCopzRGnq6tcc73fF+fJS/BkWRVnnGuAbrglZg==" w:salt="LgNbVa+zM/Vbri8V4zDR2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E9"/>
    <w:rsid w:val="00000E9E"/>
    <w:rsid w:val="000042FE"/>
    <w:rsid w:val="000107C2"/>
    <w:rsid w:val="00010E0E"/>
    <w:rsid w:val="00011EDA"/>
    <w:rsid w:val="00014A3C"/>
    <w:rsid w:val="000205C0"/>
    <w:rsid w:val="00022EB4"/>
    <w:rsid w:val="000304A7"/>
    <w:rsid w:val="000326FF"/>
    <w:rsid w:val="00036629"/>
    <w:rsid w:val="00040C63"/>
    <w:rsid w:val="00050BB9"/>
    <w:rsid w:val="00052F0E"/>
    <w:rsid w:val="00057153"/>
    <w:rsid w:val="00061F3F"/>
    <w:rsid w:val="000714D5"/>
    <w:rsid w:val="00072B51"/>
    <w:rsid w:val="000906C5"/>
    <w:rsid w:val="000928BE"/>
    <w:rsid w:val="00095949"/>
    <w:rsid w:val="000A4502"/>
    <w:rsid w:val="000A7EFF"/>
    <w:rsid w:val="000B1458"/>
    <w:rsid w:val="000C443E"/>
    <w:rsid w:val="000D08BB"/>
    <w:rsid w:val="000D0A48"/>
    <w:rsid w:val="000D0FB5"/>
    <w:rsid w:val="000E4113"/>
    <w:rsid w:val="000E4B72"/>
    <w:rsid w:val="000E5D6C"/>
    <w:rsid w:val="000E7D19"/>
    <w:rsid w:val="000F0D79"/>
    <w:rsid w:val="000F42CA"/>
    <w:rsid w:val="000F517F"/>
    <w:rsid w:val="000F7CF8"/>
    <w:rsid w:val="00101443"/>
    <w:rsid w:val="00103A02"/>
    <w:rsid w:val="00104AA5"/>
    <w:rsid w:val="0011370D"/>
    <w:rsid w:val="00120EDF"/>
    <w:rsid w:val="001211F8"/>
    <w:rsid w:val="001223D7"/>
    <w:rsid w:val="0012359C"/>
    <w:rsid w:val="001247B3"/>
    <w:rsid w:val="00126652"/>
    <w:rsid w:val="00126D65"/>
    <w:rsid w:val="00127DD4"/>
    <w:rsid w:val="001319AC"/>
    <w:rsid w:val="0013247A"/>
    <w:rsid w:val="001345E8"/>
    <w:rsid w:val="00135FCF"/>
    <w:rsid w:val="001400E8"/>
    <w:rsid w:val="00142BDC"/>
    <w:rsid w:val="001443D0"/>
    <w:rsid w:val="0014747A"/>
    <w:rsid w:val="0015398E"/>
    <w:rsid w:val="00155FEE"/>
    <w:rsid w:val="00156063"/>
    <w:rsid w:val="00163133"/>
    <w:rsid w:val="00164954"/>
    <w:rsid w:val="00164C71"/>
    <w:rsid w:val="00164D3A"/>
    <w:rsid w:val="0016619B"/>
    <w:rsid w:val="00175C85"/>
    <w:rsid w:val="00177AE3"/>
    <w:rsid w:val="00177DDF"/>
    <w:rsid w:val="00181FFA"/>
    <w:rsid w:val="00182657"/>
    <w:rsid w:val="0019447C"/>
    <w:rsid w:val="001961AF"/>
    <w:rsid w:val="001A211B"/>
    <w:rsid w:val="001B0D95"/>
    <w:rsid w:val="001B1E5B"/>
    <w:rsid w:val="001C2A86"/>
    <w:rsid w:val="001C30C5"/>
    <w:rsid w:val="001C612A"/>
    <w:rsid w:val="001C679D"/>
    <w:rsid w:val="001D1FD5"/>
    <w:rsid w:val="001D647D"/>
    <w:rsid w:val="001E300C"/>
    <w:rsid w:val="001E78E5"/>
    <w:rsid w:val="001F2802"/>
    <w:rsid w:val="001F3123"/>
    <w:rsid w:val="001F55B8"/>
    <w:rsid w:val="001F588D"/>
    <w:rsid w:val="001F7739"/>
    <w:rsid w:val="00200EE9"/>
    <w:rsid w:val="00202F4B"/>
    <w:rsid w:val="00211FC5"/>
    <w:rsid w:val="00212624"/>
    <w:rsid w:val="00214C68"/>
    <w:rsid w:val="0021609A"/>
    <w:rsid w:val="00216E70"/>
    <w:rsid w:val="00222965"/>
    <w:rsid w:val="00225594"/>
    <w:rsid w:val="00232DE9"/>
    <w:rsid w:val="00234162"/>
    <w:rsid w:val="002351C2"/>
    <w:rsid w:val="00237348"/>
    <w:rsid w:val="002422C3"/>
    <w:rsid w:val="0025080A"/>
    <w:rsid w:val="00251875"/>
    <w:rsid w:val="00252AB7"/>
    <w:rsid w:val="00256353"/>
    <w:rsid w:val="002567E0"/>
    <w:rsid w:val="00257559"/>
    <w:rsid w:val="00260826"/>
    <w:rsid w:val="00261F0A"/>
    <w:rsid w:val="002620F2"/>
    <w:rsid w:val="0027104C"/>
    <w:rsid w:val="00271907"/>
    <w:rsid w:val="00271EB2"/>
    <w:rsid w:val="0027406E"/>
    <w:rsid w:val="0028017A"/>
    <w:rsid w:val="0028041A"/>
    <w:rsid w:val="00293D9F"/>
    <w:rsid w:val="002947BC"/>
    <w:rsid w:val="00296FFE"/>
    <w:rsid w:val="002A0552"/>
    <w:rsid w:val="002A5396"/>
    <w:rsid w:val="002B1A23"/>
    <w:rsid w:val="002B1CF5"/>
    <w:rsid w:val="002C2255"/>
    <w:rsid w:val="002C535F"/>
    <w:rsid w:val="002D265D"/>
    <w:rsid w:val="002E6CCA"/>
    <w:rsid w:val="002E7C48"/>
    <w:rsid w:val="002F40F8"/>
    <w:rsid w:val="002F58C7"/>
    <w:rsid w:val="003037F4"/>
    <w:rsid w:val="00305F61"/>
    <w:rsid w:val="003062CE"/>
    <w:rsid w:val="003119DB"/>
    <w:rsid w:val="0031403D"/>
    <w:rsid w:val="00315546"/>
    <w:rsid w:val="003159E6"/>
    <w:rsid w:val="00322AF1"/>
    <w:rsid w:val="00323CD0"/>
    <w:rsid w:val="00332978"/>
    <w:rsid w:val="003355AB"/>
    <w:rsid w:val="003365A4"/>
    <w:rsid w:val="00337027"/>
    <w:rsid w:val="00337317"/>
    <w:rsid w:val="0034225B"/>
    <w:rsid w:val="00345311"/>
    <w:rsid w:val="00351CE8"/>
    <w:rsid w:val="00351EA2"/>
    <w:rsid w:val="003602EA"/>
    <w:rsid w:val="003619D8"/>
    <w:rsid w:val="0036592B"/>
    <w:rsid w:val="003661ED"/>
    <w:rsid w:val="00370C13"/>
    <w:rsid w:val="00375594"/>
    <w:rsid w:val="00377A26"/>
    <w:rsid w:val="00393E51"/>
    <w:rsid w:val="003A067A"/>
    <w:rsid w:val="003A6F27"/>
    <w:rsid w:val="003A7F6C"/>
    <w:rsid w:val="003B30E5"/>
    <w:rsid w:val="003B63F5"/>
    <w:rsid w:val="003C28B1"/>
    <w:rsid w:val="003D2F3C"/>
    <w:rsid w:val="003E0CF6"/>
    <w:rsid w:val="003F0239"/>
    <w:rsid w:val="003F1D96"/>
    <w:rsid w:val="004007B0"/>
    <w:rsid w:val="00403C14"/>
    <w:rsid w:val="00406CAE"/>
    <w:rsid w:val="00412601"/>
    <w:rsid w:val="00412F39"/>
    <w:rsid w:val="0041365B"/>
    <w:rsid w:val="0042300D"/>
    <w:rsid w:val="004263C0"/>
    <w:rsid w:val="00426889"/>
    <w:rsid w:val="00427CB2"/>
    <w:rsid w:val="00430364"/>
    <w:rsid w:val="00430365"/>
    <w:rsid w:val="00430B58"/>
    <w:rsid w:val="004407BA"/>
    <w:rsid w:val="004444B6"/>
    <w:rsid w:val="00447A3E"/>
    <w:rsid w:val="00452732"/>
    <w:rsid w:val="00457214"/>
    <w:rsid w:val="00470FB3"/>
    <w:rsid w:val="00475EF4"/>
    <w:rsid w:val="00477465"/>
    <w:rsid w:val="00490478"/>
    <w:rsid w:val="00493FCF"/>
    <w:rsid w:val="00496B9D"/>
    <w:rsid w:val="00497C24"/>
    <w:rsid w:val="004A1979"/>
    <w:rsid w:val="004A4117"/>
    <w:rsid w:val="004A4CFA"/>
    <w:rsid w:val="004A5877"/>
    <w:rsid w:val="004A7BC6"/>
    <w:rsid w:val="004B6A97"/>
    <w:rsid w:val="004B79FE"/>
    <w:rsid w:val="004B7F7B"/>
    <w:rsid w:val="004C19A3"/>
    <w:rsid w:val="004C3338"/>
    <w:rsid w:val="004C4631"/>
    <w:rsid w:val="004C6272"/>
    <w:rsid w:val="004C681F"/>
    <w:rsid w:val="004D5B3E"/>
    <w:rsid w:val="004E7809"/>
    <w:rsid w:val="004F5846"/>
    <w:rsid w:val="004F6EA7"/>
    <w:rsid w:val="00503CCB"/>
    <w:rsid w:val="005061F2"/>
    <w:rsid w:val="00511938"/>
    <w:rsid w:val="00512007"/>
    <w:rsid w:val="00512EC6"/>
    <w:rsid w:val="00513F0D"/>
    <w:rsid w:val="0052274D"/>
    <w:rsid w:val="0052378E"/>
    <w:rsid w:val="00525A50"/>
    <w:rsid w:val="00525A56"/>
    <w:rsid w:val="00531112"/>
    <w:rsid w:val="0053301E"/>
    <w:rsid w:val="0054007B"/>
    <w:rsid w:val="00545ADC"/>
    <w:rsid w:val="00551835"/>
    <w:rsid w:val="00553A72"/>
    <w:rsid w:val="00555903"/>
    <w:rsid w:val="00555A36"/>
    <w:rsid w:val="00572D96"/>
    <w:rsid w:val="00573EC1"/>
    <w:rsid w:val="0057667B"/>
    <w:rsid w:val="00576E38"/>
    <w:rsid w:val="00577F2D"/>
    <w:rsid w:val="00580C2D"/>
    <w:rsid w:val="00583EF9"/>
    <w:rsid w:val="0059662A"/>
    <w:rsid w:val="005A540A"/>
    <w:rsid w:val="005B4DEB"/>
    <w:rsid w:val="005C1614"/>
    <w:rsid w:val="005C5EFE"/>
    <w:rsid w:val="005C60BD"/>
    <w:rsid w:val="005C75AC"/>
    <w:rsid w:val="005D0034"/>
    <w:rsid w:val="005D1BFE"/>
    <w:rsid w:val="005D3D5C"/>
    <w:rsid w:val="005D493B"/>
    <w:rsid w:val="005E1463"/>
    <w:rsid w:val="005E60B3"/>
    <w:rsid w:val="005F052A"/>
    <w:rsid w:val="006038F0"/>
    <w:rsid w:val="00611796"/>
    <w:rsid w:val="00611F3A"/>
    <w:rsid w:val="0061295C"/>
    <w:rsid w:val="00622F61"/>
    <w:rsid w:val="0062369E"/>
    <w:rsid w:val="00630583"/>
    <w:rsid w:val="006305E3"/>
    <w:rsid w:val="00632CCB"/>
    <w:rsid w:val="00635378"/>
    <w:rsid w:val="00646460"/>
    <w:rsid w:val="00646D01"/>
    <w:rsid w:val="00656430"/>
    <w:rsid w:val="0066433B"/>
    <w:rsid w:val="00670155"/>
    <w:rsid w:val="0068240B"/>
    <w:rsid w:val="00682DEF"/>
    <w:rsid w:val="00683386"/>
    <w:rsid w:val="006842CB"/>
    <w:rsid w:val="00690B5B"/>
    <w:rsid w:val="00694D22"/>
    <w:rsid w:val="0069754A"/>
    <w:rsid w:val="006A76A5"/>
    <w:rsid w:val="006B28CC"/>
    <w:rsid w:val="006B2A97"/>
    <w:rsid w:val="006B5CBD"/>
    <w:rsid w:val="006B7577"/>
    <w:rsid w:val="006B7F05"/>
    <w:rsid w:val="006D6420"/>
    <w:rsid w:val="006D65D9"/>
    <w:rsid w:val="006E4F50"/>
    <w:rsid w:val="006E6225"/>
    <w:rsid w:val="007026F2"/>
    <w:rsid w:val="00705D6C"/>
    <w:rsid w:val="00705DBD"/>
    <w:rsid w:val="007138CB"/>
    <w:rsid w:val="007220DE"/>
    <w:rsid w:val="00731FDC"/>
    <w:rsid w:val="007420EF"/>
    <w:rsid w:val="007423B7"/>
    <w:rsid w:val="00742627"/>
    <w:rsid w:val="00744F2C"/>
    <w:rsid w:val="00746791"/>
    <w:rsid w:val="00750057"/>
    <w:rsid w:val="007561CA"/>
    <w:rsid w:val="00766DAC"/>
    <w:rsid w:val="0077331F"/>
    <w:rsid w:val="00780BDD"/>
    <w:rsid w:val="00790745"/>
    <w:rsid w:val="00796B1A"/>
    <w:rsid w:val="007A33F8"/>
    <w:rsid w:val="007A6072"/>
    <w:rsid w:val="007A73B7"/>
    <w:rsid w:val="007C6589"/>
    <w:rsid w:val="007C7BFF"/>
    <w:rsid w:val="007D6E38"/>
    <w:rsid w:val="007E2B87"/>
    <w:rsid w:val="007E5798"/>
    <w:rsid w:val="007E7219"/>
    <w:rsid w:val="007F3B9B"/>
    <w:rsid w:val="007F7042"/>
    <w:rsid w:val="00800A02"/>
    <w:rsid w:val="00806B87"/>
    <w:rsid w:val="0081069A"/>
    <w:rsid w:val="00811397"/>
    <w:rsid w:val="0081606E"/>
    <w:rsid w:val="008355A2"/>
    <w:rsid w:val="00841316"/>
    <w:rsid w:val="0084207B"/>
    <w:rsid w:val="008451EF"/>
    <w:rsid w:val="0085290A"/>
    <w:rsid w:val="00854E6B"/>
    <w:rsid w:val="008557A0"/>
    <w:rsid w:val="00856783"/>
    <w:rsid w:val="008568F6"/>
    <w:rsid w:val="00856DA7"/>
    <w:rsid w:val="00870976"/>
    <w:rsid w:val="008714B5"/>
    <w:rsid w:val="00875DA8"/>
    <w:rsid w:val="00881F37"/>
    <w:rsid w:val="008909C1"/>
    <w:rsid w:val="00896A1C"/>
    <w:rsid w:val="00897321"/>
    <w:rsid w:val="0089754E"/>
    <w:rsid w:val="008A33EC"/>
    <w:rsid w:val="008A733F"/>
    <w:rsid w:val="008B1873"/>
    <w:rsid w:val="008B207E"/>
    <w:rsid w:val="008B2AD9"/>
    <w:rsid w:val="008B439B"/>
    <w:rsid w:val="008B4855"/>
    <w:rsid w:val="008C5136"/>
    <w:rsid w:val="008D207F"/>
    <w:rsid w:val="008D7D42"/>
    <w:rsid w:val="008E14ED"/>
    <w:rsid w:val="008E2B25"/>
    <w:rsid w:val="008E3CEB"/>
    <w:rsid w:val="008F0A0F"/>
    <w:rsid w:val="008F35E9"/>
    <w:rsid w:val="009072C6"/>
    <w:rsid w:val="009103D4"/>
    <w:rsid w:val="009209C6"/>
    <w:rsid w:val="00926467"/>
    <w:rsid w:val="009306EA"/>
    <w:rsid w:val="00930EBC"/>
    <w:rsid w:val="00934DE8"/>
    <w:rsid w:val="009468CD"/>
    <w:rsid w:val="009501E4"/>
    <w:rsid w:val="00952563"/>
    <w:rsid w:val="00956980"/>
    <w:rsid w:val="00970EBE"/>
    <w:rsid w:val="00973779"/>
    <w:rsid w:val="00977695"/>
    <w:rsid w:val="009805B1"/>
    <w:rsid w:val="00981793"/>
    <w:rsid w:val="0098288D"/>
    <w:rsid w:val="00985C95"/>
    <w:rsid w:val="00985D74"/>
    <w:rsid w:val="0098632E"/>
    <w:rsid w:val="009865D9"/>
    <w:rsid w:val="00986938"/>
    <w:rsid w:val="00986CD0"/>
    <w:rsid w:val="00986CE3"/>
    <w:rsid w:val="00991164"/>
    <w:rsid w:val="00996B49"/>
    <w:rsid w:val="009A33DF"/>
    <w:rsid w:val="009A5216"/>
    <w:rsid w:val="009A7E01"/>
    <w:rsid w:val="009B25FB"/>
    <w:rsid w:val="009B3335"/>
    <w:rsid w:val="009B4277"/>
    <w:rsid w:val="009B4CCB"/>
    <w:rsid w:val="009D1F3A"/>
    <w:rsid w:val="009D7860"/>
    <w:rsid w:val="009E1CF3"/>
    <w:rsid w:val="009E2BEA"/>
    <w:rsid w:val="009E3F33"/>
    <w:rsid w:val="009E4397"/>
    <w:rsid w:val="009E58E1"/>
    <w:rsid w:val="009F5D53"/>
    <w:rsid w:val="00A10472"/>
    <w:rsid w:val="00A11738"/>
    <w:rsid w:val="00A12DBB"/>
    <w:rsid w:val="00A14954"/>
    <w:rsid w:val="00A1728C"/>
    <w:rsid w:val="00A177BF"/>
    <w:rsid w:val="00A22EC8"/>
    <w:rsid w:val="00A30892"/>
    <w:rsid w:val="00A33B25"/>
    <w:rsid w:val="00A37980"/>
    <w:rsid w:val="00A37C3C"/>
    <w:rsid w:val="00A4090D"/>
    <w:rsid w:val="00A442C0"/>
    <w:rsid w:val="00A443F5"/>
    <w:rsid w:val="00A44A03"/>
    <w:rsid w:val="00A57D34"/>
    <w:rsid w:val="00A62AC5"/>
    <w:rsid w:val="00A62F08"/>
    <w:rsid w:val="00A662AF"/>
    <w:rsid w:val="00A67D2C"/>
    <w:rsid w:val="00A70A79"/>
    <w:rsid w:val="00A81C2D"/>
    <w:rsid w:val="00A85B70"/>
    <w:rsid w:val="00A872D5"/>
    <w:rsid w:val="00A90803"/>
    <w:rsid w:val="00A928F3"/>
    <w:rsid w:val="00A92CBA"/>
    <w:rsid w:val="00A92EA1"/>
    <w:rsid w:val="00AA5C5A"/>
    <w:rsid w:val="00AB67DF"/>
    <w:rsid w:val="00AC0415"/>
    <w:rsid w:val="00AC0662"/>
    <w:rsid w:val="00AC3D7D"/>
    <w:rsid w:val="00AC6150"/>
    <w:rsid w:val="00AD0511"/>
    <w:rsid w:val="00AD1665"/>
    <w:rsid w:val="00AD5B85"/>
    <w:rsid w:val="00AE055A"/>
    <w:rsid w:val="00AE636A"/>
    <w:rsid w:val="00AF13F9"/>
    <w:rsid w:val="00AF3295"/>
    <w:rsid w:val="00B006C9"/>
    <w:rsid w:val="00B04F21"/>
    <w:rsid w:val="00B13846"/>
    <w:rsid w:val="00B141CE"/>
    <w:rsid w:val="00B15F5C"/>
    <w:rsid w:val="00B24709"/>
    <w:rsid w:val="00B27A98"/>
    <w:rsid w:val="00B33B04"/>
    <w:rsid w:val="00B368F3"/>
    <w:rsid w:val="00B37B57"/>
    <w:rsid w:val="00B409B1"/>
    <w:rsid w:val="00B47BF0"/>
    <w:rsid w:val="00B51A57"/>
    <w:rsid w:val="00B51FF8"/>
    <w:rsid w:val="00B52A36"/>
    <w:rsid w:val="00B56716"/>
    <w:rsid w:val="00B5711C"/>
    <w:rsid w:val="00B61024"/>
    <w:rsid w:val="00B64EF7"/>
    <w:rsid w:val="00B6695A"/>
    <w:rsid w:val="00B6695E"/>
    <w:rsid w:val="00B707F7"/>
    <w:rsid w:val="00B70DB8"/>
    <w:rsid w:val="00B74082"/>
    <w:rsid w:val="00B772AD"/>
    <w:rsid w:val="00B8127E"/>
    <w:rsid w:val="00BA04BE"/>
    <w:rsid w:val="00BB063F"/>
    <w:rsid w:val="00BB11B1"/>
    <w:rsid w:val="00BB20FD"/>
    <w:rsid w:val="00BB21D3"/>
    <w:rsid w:val="00BB33D2"/>
    <w:rsid w:val="00BC1BA9"/>
    <w:rsid w:val="00BC2460"/>
    <w:rsid w:val="00BC6FF6"/>
    <w:rsid w:val="00BE0C5E"/>
    <w:rsid w:val="00BF5B7E"/>
    <w:rsid w:val="00BF5E14"/>
    <w:rsid w:val="00C01391"/>
    <w:rsid w:val="00C049A3"/>
    <w:rsid w:val="00C05B11"/>
    <w:rsid w:val="00C06B60"/>
    <w:rsid w:val="00C10A8F"/>
    <w:rsid w:val="00C16372"/>
    <w:rsid w:val="00C31E8D"/>
    <w:rsid w:val="00C3215C"/>
    <w:rsid w:val="00C45B12"/>
    <w:rsid w:val="00C52203"/>
    <w:rsid w:val="00C72B6D"/>
    <w:rsid w:val="00C751DB"/>
    <w:rsid w:val="00C768F6"/>
    <w:rsid w:val="00C86B46"/>
    <w:rsid w:val="00C87547"/>
    <w:rsid w:val="00C90568"/>
    <w:rsid w:val="00C94750"/>
    <w:rsid w:val="00CA1952"/>
    <w:rsid w:val="00CA2053"/>
    <w:rsid w:val="00CB598A"/>
    <w:rsid w:val="00CB73D8"/>
    <w:rsid w:val="00CD0551"/>
    <w:rsid w:val="00CD0587"/>
    <w:rsid w:val="00CD1399"/>
    <w:rsid w:val="00CD5F43"/>
    <w:rsid w:val="00CE127E"/>
    <w:rsid w:val="00CE1D59"/>
    <w:rsid w:val="00CE79D2"/>
    <w:rsid w:val="00CF0982"/>
    <w:rsid w:val="00CF22C4"/>
    <w:rsid w:val="00CF3216"/>
    <w:rsid w:val="00D10CFB"/>
    <w:rsid w:val="00D11164"/>
    <w:rsid w:val="00D1482A"/>
    <w:rsid w:val="00D213F5"/>
    <w:rsid w:val="00D217FF"/>
    <w:rsid w:val="00D25ED1"/>
    <w:rsid w:val="00D27A4C"/>
    <w:rsid w:val="00D5133D"/>
    <w:rsid w:val="00D52780"/>
    <w:rsid w:val="00D532E9"/>
    <w:rsid w:val="00D81693"/>
    <w:rsid w:val="00D82187"/>
    <w:rsid w:val="00D92D80"/>
    <w:rsid w:val="00D960DA"/>
    <w:rsid w:val="00DB3296"/>
    <w:rsid w:val="00DB458E"/>
    <w:rsid w:val="00DC0CAF"/>
    <w:rsid w:val="00DD72B4"/>
    <w:rsid w:val="00DD76BC"/>
    <w:rsid w:val="00DE0397"/>
    <w:rsid w:val="00DE1D42"/>
    <w:rsid w:val="00DE4AB6"/>
    <w:rsid w:val="00DE7C25"/>
    <w:rsid w:val="00DF78A8"/>
    <w:rsid w:val="00DF7C33"/>
    <w:rsid w:val="00E071F0"/>
    <w:rsid w:val="00E17645"/>
    <w:rsid w:val="00E20A24"/>
    <w:rsid w:val="00E20A3E"/>
    <w:rsid w:val="00E23BE6"/>
    <w:rsid w:val="00E23F9B"/>
    <w:rsid w:val="00E255A4"/>
    <w:rsid w:val="00E30C47"/>
    <w:rsid w:val="00E342E9"/>
    <w:rsid w:val="00E379D6"/>
    <w:rsid w:val="00E40000"/>
    <w:rsid w:val="00E43240"/>
    <w:rsid w:val="00E47552"/>
    <w:rsid w:val="00E5059B"/>
    <w:rsid w:val="00E50FF4"/>
    <w:rsid w:val="00E510D0"/>
    <w:rsid w:val="00E55FA8"/>
    <w:rsid w:val="00E61306"/>
    <w:rsid w:val="00E70E81"/>
    <w:rsid w:val="00E72520"/>
    <w:rsid w:val="00E7280F"/>
    <w:rsid w:val="00E73B43"/>
    <w:rsid w:val="00E75CBE"/>
    <w:rsid w:val="00E86384"/>
    <w:rsid w:val="00E87B11"/>
    <w:rsid w:val="00E90594"/>
    <w:rsid w:val="00E970D8"/>
    <w:rsid w:val="00EA1557"/>
    <w:rsid w:val="00EA2C21"/>
    <w:rsid w:val="00EA3468"/>
    <w:rsid w:val="00EA4363"/>
    <w:rsid w:val="00EA7C53"/>
    <w:rsid w:val="00EB34B1"/>
    <w:rsid w:val="00EC12D9"/>
    <w:rsid w:val="00EC4C54"/>
    <w:rsid w:val="00ED2A74"/>
    <w:rsid w:val="00ED41DE"/>
    <w:rsid w:val="00ED4532"/>
    <w:rsid w:val="00ED70EE"/>
    <w:rsid w:val="00EE0709"/>
    <w:rsid w:val="00EE4D3B"/>
    <w:rsid w:val="00EE59E1"/>
    <w:rsid w:val="00EF02F1"/>
    <w:rsid w:val="00EF032E"/>
    <w:rsid w:val="00EF0A46"/>
    <w:rsid w:val="00EF540B"/>
    <w:rsid w:val="00EF5E25"/>
    <w:rsid w:val="00F0123D"/>
    <w:rsid w:val="00F050E6"/>
    <w:rsid w:val="00F058C7"/>
    <w:rsid w:val="00F06698"/>
    <w:rsid w:val="00F13D03"/>
    <w:rsid w:val="00F15A2E"/>
    <w:rsid w:val="00F205B0"/>
    <w:rsid w:val="00F21251"/>
    <w:rsid w:val="00F2479D"/>
    <w:rsid w:val="00F2746B"/>
    <w:rsid w:val="00F33330"/>
    <w:rsid w:val="00F33601"/>
    <w:rsid w:val="00F340D4"/>
    <w:rsid w:val="00F343B0"/>
    <w:rsid w:val="00F35239"/>
    <w:rsid w:val="00F3620A"/>
    <w:rsid w:val="00F36E59"/>
    <w:rsid w:val="00F41115"/>
    <w:rsid w:val="00F51990"/>
    <w:rsid w:val="00F52228"/>
    <w:rsid w:val="00F52538"/>
    <w:rsid w:val="00F57080"/>
    <w:rsid w:val="00F70F9E"/>
    <w:rsid w:val="00F74685"/>
    <w:rsid w:val="00F829E9"/>
    <w:rsid w:val="00F82A02"/>
    <w:rsid w:val="00F84AB8"/>
    <w:rsid w:val="00F86CBE"/>
    <w:rsid w:val="00F90512"/>
    <w:rsid w:val="00F92B99"/>
    <w:rsid w:val="00F94B9E"/>
    <w:rsid w:val="00F94DB9"/>
    <w:rsid w:val="00F95571"/>
    <w:rsid w:val="00FA340A"/>
    <w:rsid w:val="00FC208A"/>
    <w:rsid w:val="00FC4AC4"/>
    <w:rsid w:val="00FD5E93"/>
    <w:rsid w:val="00FD75A4"/>
    <w:rsid w:val="00FD7894"/>
    <w:rsid w:val="00FF0873"/>
    <w:rsid w:val="00FF25C5"/>
    <w:rsid w:val="00FF5EF4"/>
    <w:rsid w:val="00FF7034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CE533"/>
  <w15:chartTrackingRefBased/>
  <w15:docId w15:val="{2F02F73C-E1B0-4CBD-BE01-3D0EC250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057153"/>
    <w:rPr>
      <w:b/>
      <w:bCs/>
      <w:i/>
      <w:iCs/>
      <w:spacing w:val="5"/>
    </w:rPr>
  </w:style>
  <w:style w:type="character" w:styleId="Rfrencelgre">
    <w:name w:val="Subtle Reference"/>
    <w:basedOn w:val="Policepardfaut"/>
    <w:uiPriority w:val="31"/>
    <w:qFormat/>
    <w:rsid w:val="00057153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DF78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6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1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16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09A"/>
  </w:style>
  <w:style w:type="paragraph" w:styleId="Pieddepage">
    <w:name w:val="footer"/>
    <w:basedOn w:val="Normal"/>
    <w:link w:val="PieddepageCar"/>
    <w:uiPriority w:val="99"/>
    <w:unhideWhenUsed/>
    <w:rsid w:val="00216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72C2-0086-4081-9DB7-74BDF51C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ATALLA</dc:creator>
  <cp:keywords/>
  <dc:description/>
  <cp:lastModifiedBy>Salim ATALLA</cp:lastModifiedBy>
  <cp:revision>323</cp:revision>
  <cp:lastPrinted>2021-03-11T20:32:00Z</cp:lastPrinted>
  <dcterms:created xsi:type="dcterms:W3CDTF">2021-03-09T19:56:00Z</dcterms:created>
  <dcterms:modified xsi:type="dcterms:W3CDTF">2021-03-12T19:14:00Z</dcterms:modified>
</cp:coreProperties>
</file>